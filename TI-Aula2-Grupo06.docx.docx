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B5B0CCE" w:rsidP="3B5B0CCE" w:rsidRDefault="3B5B0CCE" w14:paraId="39D7D338" w14:textId="3C3E583A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5FB3A252" w14:textId="215A9352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4BDEB926" w14:textId="20733670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3CC7A142" w14:textId="44E2A788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15407E33" w14:textId="7C3EF4BD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51B06E2F" w:rsidP="6E4B6440" w:rsidRDefault="51B06E2F" w14:paraId="5C8E7E36" w14:textId="5D9AAB23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  <w:t xml:space="preserve">Documentação do Projeto </w:t>
      </w:r>
      <w:r w:rsidRPr="6E4B6440" w:rsidR="7010F850"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  <w:t>Choc</w:t>
      </w:r>
      <w:r w:rsidRPr="6E4B6440" w:rsidR="2EF80183"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  <w:t>ontrol</w:t>
      </w:r>
    </w:p>
    <w:p w:rsidR="20D94E69" w:rsidP="6E4B6440" w:rsidRDefault="20D94E69" w14:paraId="7BC250EE" w14:textId="302FC57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32"/>
          <w:szCs w:val="32"/>
        </w:rPr>
      </w:pPr>
      <w:r w:rsidRPr="6E4B6440">
        <w:rPr>
          <w:rFonts w:ascii="Arial" w:hAnsi="Arial" w:eastAsia="Arial" w:cs="Arial"/>
          <w:color w:val="000000" w:themeColor="text1"/>
          <w:sz w:val="32"/>
          <w:szCs w:val="32"/>
        </w:rPr>
        <w:t>SIS</w:t>
      </w:r>
      <w:r w:rsidRPr="6E4B6440" w:rsidR="242A9AA4">
        <w:rPr>
          <w:rFonts w:ascii="Arial" w:hAnsi="Arial" w:eastAsia="Arial" w:cs="Arial"/>
          <w:color w:val="000000" w:themeColor="text1"/>
          <w:sz w:val="32"/>
          <w:szCs w:val="32"/>
        </w:rPr>
        <w:t xml:space="preserve"> – Pesquisa e Inovação </w:t>
      </w:r>
    </w:p>
    <w:p w:rsidR="6DCEAE2F" w:rsidP="6E4B6440" w:rsidRDefault="29C25981" w14:paraId="2426E765" w14:textId="0B59A6EA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03/06</w:t>
      </w:r>
    </w:p>
    <w:p w:rsidR="3B5B0CCE" w:rsidP="6E4B6440" w:rsidRDefault="3B5B0CCE" w14:paraId="650C3FA1" w14:textId="012F403A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1B06E2F" w:rsidP="6E4B6440" w:rsidRDefault="51B06E2F" w14:paraId="5A03EC2F" w14:textId="59A76CBC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Integrantes do Grupo:</w:t>
      </w:r>
    </w:p>
    <w:p w:rsidR="51B06E2F" w:rsidP="6E4B6440" w:rsidRDefault="51B06E2F" w14:paraId="24BF494D" w14:textId="3D16498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Bruno Milici: 03241011</w:t>
      </w:r>
    </w:p>
    <w:p w:rsidR="51B06E2F" w:rsidP="6E4B6440" w:rsidRDefault="51B06E2F" w14:paraId="76102616" w14:textId="61B3FDD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Bruno Tonini: 03241058</w:t>
      </w:r>
    </w:p>
    <w:p w:rsidR="51B06E2F" w:rsidP="6E4B6440" w:rsidRDefault="51B06E2F" w14:paraId="285B7E90" w14:textId="29ECE60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Davidson Ferreira: 03241047</w:t>
      </w:r>
    </w:p>
    <w:p w:rsidR="51B06E2F" w:rsidP="6E4B6440" w:rsidRDefault="51B06E2F" w14:paraId="48975372" w14:textId="554EBC3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Enzo Kassawara: 03241033</w:t>
      </w:r>
    </w:p>
    <w:p w:rsidR="51B06E2F" w:rsidP="6E4B6440" w:rsidRDefault="51B06E2F" w14:paraId="5E3290D6" w14:textId="433DA7E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Fabio Thiago: 03241057</w:t>
      </w:r>
    </w:p>
    <w:p w:rsidR="51B06E2F" w:rsidP="6E4B6440" w:rsidRDefault="51B06E2F" w14:paraId="2BFACE6E" w14:textId="0B37857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João Pedro de Souza: 03241019</w:t>
      </w:r>
    </w:p>
    <w:p w:rsidR="51B06E2F" w:rsidP="6E4B6440" w:rsidRDefault="51B06E2F" w14:paraId="469D7FAB" w14:textId="35DDFC8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Pedro Porfirio: 03241027</w:t>
      </w:r>
    </w:p>
    <w:p w:rsidR="51B06E2F" w:rsidP="6E4B6440" w:rsidRDefault="51B06E2F" w14:paraId="4182213E" w14:textId="73797F7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Ruan Santos: 03241044</w:t>
      </w:r>
    </w:p>
    <w:p w:rsidR="3B5B0CCE" w:rsidP="6E4B6440" w:rsidRDefault="3B5B0CCE" w14:paraId="15F19552" w14:textId="4735133A">
      <w:pPr>
        <w:spacing w:line="360" w:lineRule="auto"/>
      </w:pPr>
      <w:r>
        <w:br w:type="page"/>
      </w:r>
    </w:p>
    <w:p w:rsidR="73E2C65B" w:rsidP="6E4B6440" w:rsidRDefault="73E2C65B" w14:paraId="6E0FE05B" w14:textId="7FE3F9A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Contexto:</w:t>
      </w:r>
    </w:p>
    <w:p w:rsidR="4C3B55E9" w:rsidP="6E4B6440" w:rsidRDefault="609F9DE0" w14:paraId="7C99E48C" w14:textId="2519665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 indústria do chocolate</w:t>
      </w:r>
      <w:r w:rsidRPr="6E4B6440" w:rsidR="75F9801A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no Brasil é uma parcela do setor alimentício </w:t>
      </w:r>
      <w:r w:rsidRPr="6E4B6440" w:rsidR="5D2B4CCA">
        <w:rPr>
          <w:rFonts w:ascii="Arial" w:hAnsi="Arial" w:eastAsia="Arial" w:cs="Arial"/>
          <w:color w:val="000000" w:themeColor="text1"/>
          <w:sz w:val="24"/>
          <w:szCs w:val="24"/>
        </w:rPr>
        <w:t xml:space="preserve">que </w:t>
      </w:r>
      <w:r w:rsidRPr="6E4B6440" w:rsidR="64F410E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demonstra crescimento</w:t>
      </w:r>
      <w:r w:rsidRPr="6E4B6440" w:rsidR="73B13410">
        <w:rPr>
          <w:rFonts w:ascii="Arial" w:hAnsi="Arial" w:eastAsia="Arial" w:cs="Arial"/>
          <w:color w:val="000000" w:themeColor="text1"/>
          <w:sz w:val="24"/>
          <w:szCs w:val="24"/>
        </w:rPr>
        <w:t>, com</w:t>
      </w:r>
      <w:r w:rsidRPr="6E4B6440" w:rsidR="760B0F34">
        <w:rPr>
          <w:rFonts w:ascii="Arial" w:hAnsi="Arial" w:eastAsia="Arial" w:cs="Arial"/>
          <w:color w:val="000000" w:themeColor="text1"/>
          <w:sz w:val="24"/>
          <w:szCs w:val="24"/>
        </w:rPr>
        <w:t xml:space="preserve"> o seu volume de produção</w:t>
      </w:r>
      <w:r w:rsidRPr="6E4B6440" w:rsidR="159F88A3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644EF9B6">
        <w:rPr>
          <w:rFonts w:ascii="Arial" w:hAnsi="Arial" w:eastAsia="Arial" w:cs="Arial"/>
          <w:color w:val="000000" w:themeColor="text1"/>
          <w:sz w:val="24"/>
          <w:szCs w:val="24"/>
        </w:rPr>
        <w:t xml:space="preserve">aumentando </w:t>
      </w:r>
      <w:r w:rsidRPr="6E4B6440" w:rsidR="40DC3BCA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consistentemente nos últimos anos</w:t>
      </w:r>
      <w:r w:rsidRPr="6E4B6440" w:rsidR="40DC3BCA">
        <w:rPr>
          <w:rFonts w:ascii="Arial" w:hAnsi="Arial" w:eastAsia="Arial" w:cs="Arial"/>
          <w:color w:val="000000" w:themeColor="text1"/>
          <w:sz w:val="24"/>
          <w:szCs w:val="24"/>
        </w:rPr>
        <w:t xml:space="preserve">. Entre 2021 e 2022 o </w:t>
      </w:r>
      <w:r w:rsidRPr="6E4B6440" w:rsidR="41C67EE5">
        <w:rPr>
          <w:rFonts w:ascii="Arial" w:hAnsi="Arial" w:eastAsia="Arial" w:cs="Arial"/>
          <w:color w:val="000000" w:themeColor="text1"/>
          <w:sz w:val="24"/>
          <w:szCs w:val="24"/>
        </w:rPr>
        <w:t>crescimento</w:t>
      </w:r>
      <w:r w:rsidRPr="6E4B6440" w:rsidR="40DC3BCA">
        <w:rPr>
          <w:rFonts w:ascii="Arial" w:hAnsi="Arial" w:eastAsia="Arial" w:cs="Arial"/>
          <w:color w:val="000000" w:themeColor="text1"/>
          <w:sz w:val="24"/>
          <w:szCs w:val="24"/>
        </w:rPr>
        <w:t xml:space="preserve"> foi de 8</w:t>
      </w:r>
      <w:r w:rsidRPr="6E4B6440" w:rsidR="019D3776">
        <w:rPr>
          <w:rFonts w:ascii="Arial" w:hAnsi="Arial" w:eastAsia="Arial" w:cs="Arial"/>
          <w:color w:val="000000" w:themeColor="text1"/>
          <w:sz w:val="24"/>
          <w:szCs w:val="24"/>
        </w:rPr>
        <w:t>%, por exemplo.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749DB94C">
        <w:rPr>
          <w:rFonts w:ascii="Arial" w:hAnsi="Arial" w:eastAsia="Arial" w:cs="Arial"/>
          <w:color w:val="000000" w:themeColor="text1"/>
          <w:sz w:val="24"/>
          <w:szCs w:val="24"/>
        </w:rPr>
        <w:t xml:space="preserve">Levantamentos também indicam um </w:t>
      </w:r>
      <w:r w:rsidRPr="6E4B6440" w:rsidR="6877E555">
        <w:rPr>
          <w:rFonts w:ascii="Arial" w:hAnsi="Arial" w:eastAsia="Arial" w:cs="Arial"/>
          <w:color w:val="000000" w:themeColor="text1"/>
          <w:sz w:val="24"/>
          <w:szCs w:val="24"/>
        </w:rPr>
        <w:t>crescimento</w:t>
      </w:r>
      <w:r w:rsidRPr="6E4B6440" w:rsidR="749DB94C">
        <w:rPr>
          <w:rFonts w:ascii="Arial" w:hAnsi="Arial" w:eastAsia="Arial" w:cs="Arial"/>
          <w:color w:val="000000" w:themeColor="text1"/>
          <w:sz w:val="24"/>
          <w:szCs w:val="24"/>
        </w:rPr>
        <w:t xml:space="preserve"> de 16,2</w:t>
      </w:r>
      <w:r w:rsidRPr="6E4B6440" w:rsidR="45C3440F">
        <w:rPr>
          <w:rFonts w:ascii="Arial" w:hAnsi="Arial" w:eastAsia="Arial" w:cs="Arial"/>
          <w:color w:val="000000" w:themeColor="text1"/>
          <w:sz w:val="24"/>
          <w:szCs w:val="24"/>
        </w:rPr>
        <w:t>%</w:t>
      </w:r>
      <w:r w:rsidRPr="6E4B6440" w:rsidR="749DB94C">
        <w:rPr>
          <w:rFonts w:ascii="Arial" w:hAnsi="Arial" w:eastAsia="Arial" w:cs="Arial"/>
          <w:color w:val="000000" w:themeColor="text1"/>
          <w:sz w:val="24"/>
          <w:szCs w:val="24"/>
        </w:rPr>
        <w:t xml:space="preserve"> nos faturamentos do setor durante esse mesmo período. </w:t>
      </w:r>
      <w:r w:rsidRPr="6E4B6440" w:rsidR="3132AA48">
        <w:rPr>
          <w:rFonts w:ascii="Arial" w:hAnsi="Arial" w:eastAsia="Arial" w:cs="Arial"/>
          <w:color w:val="000000" w:themeColor="text1"/>
          <w:sz w:val="24"/>
          <w:szCs w:val="24"/>
        </w:rPr>
        <w:t xml:space="preserve">A empresa de </w:t>
      </w:r>
      <w:r w:rsidRPr="6E4B6440" w:rsidR="7AC6FD0A">
        <w:rPr>
          <w:rFonts w:ascii="Arial" w:hAnsi="Arial" w:eastAsia="Arial" w:cs="Arial"/>
          <w:color w:val="000000" w:themeColor="text1"/>
          <w:sz w:val="24"/>
          <w:szCs w:val="24"/>
        </w:rPr>
        <w:t>análise</w:t>
      </w:r>
      <w:r w:rsidRPr="6E4B6440" w:rsidR="3132AA48">
        <w:rPr>
          <w:rFonts w:ascii="Arial" w:hAnsi="Arial" w:eastAsia="Arial" w:cs="Arial"/>
          <w:color w:val="000000" w:themeColor="text1"/>
          <w:sz w:val="24"/>
          <w:szCs w:val="24"/>
        </w:rPr>
        <w:t xml:space="preserve"> de mercado </w:t>
      </w:r>
      <w:r w:rsidRPr="6E4B6440" w:rsidR="61B485FC">
        <w:rPr>
          <w:rFonts w:ascii="Arial" w:hAnsi="Arial" w:eastAsia="Arial" w:cs="Arial"/>
          <w:color w:val="000000" w:themeColor="text1"/>
          <w:sz w:val="24"/>
          <w:szCs w:val="24"/>
        </w:rPr>
        <w:t>Statista</w:t>
      </w:r>
      <w:r w:rsidRPr="6E4B6440" w:rsidR="3132AA48">
        <w:rPr>
          <w:rFonts w:ascii="Arial" w:hAnsi="Arial" w:eastAsia="Arial" w:cs="Arial"/>
          <w:color w:val="000000" w:themeColor="text1"/>
          <w:sz w:val="24"/>
          <w:szCs w:val="24"/>
        </w:rPr>
        <w:t xml:space="preserve"> calcula que </w:t>
      </w:r>
      <w:r w:rsidRPr="6E4B6440" w:rsidR="0D35D770">
        <w:rPr>
          <w:rFonts w:ascii="Arial" w:hAnsi="Arial" w:eastAsia="Arial" w:cs="Arial"/>
          <w:color w:val="000000" w:themeColor="text1"/>
          <w:sz w:val="24"/>
          <w:szCs w:val="24"/>
        </w:rPr>
        <w:t>até 20</w:t>
      </w:r>
      <w:r w:rsidRPr="6E4B6440" w:rsidR="0A7B47DF">
        <w:rPr>
          <w:rFonts w:ascii="Arial" w:hAnsi="Arial" w:eastAsia="Arial" w:cs="Arial"/>
          <w:color w:val="000000" w:themeColor="text1"/>
          <w:sz w:val="24"/>
          <w:szCs w:val="24"/>
        </w:rPr>
        <w:t>28</w:t>
      </w:r>
      <w:r w:rsidRPr="6E4B6440" w:rsidR="56BEEA72">
        <w:rPr>
          <w:rFonts w:ascii="Arial" w:hAnsi="Arial" w:eastAsia="Arial" w:cs="Arial"/>
          <w:color w:val="000000" w:themeColor="text1"/>
          <w:sz w:val="24"/>
          <w:szCs w:val="24"/>
        </w:rPr>
        <w:t xml:space="preserve"> o mercado de chocolate brasileiro </w:t>
      </w:r>
      <w:r w:rsidRPr="6E4B6440" w:rsidR="670473D9">
        <w:rPr>
          <w:rFonts w:ascii="Arial" w:hAnsi="Arial" w:eastAsia="Arial" w:cs="Arial"/>
          <w:color w:val="000000" w:themeColor="text1"/>
          <w:sz w:val="24"/>
          <w:szCs w:val="24"/>
        </w:rPr>
        <w:t>terá um</w:t>
      </w:r>
      <w:r w:rsidRPr="6E4B6440" w:rsidR="5E42C005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5E42C00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aumento de 24,88%</w:t>
      </w:r>
      <w:r w:rsidRPr="6E4B6440" w:rsidR="5E42C005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  <w:r w:rsidRPr="6E4B6440" w:rsidR="65478F22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59D401F9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04A0DC4" w:rsidP="6E4B6440" w:rsidRDefault="00146E48" w14:paraId="35AC2956" w14:textId="0FA48E2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C07E9B" wp14:editId="7679E83F">
            <wp:simplePos x="0" y="0"/>
            <wp:positionH relativeFrom="column">
              <wp:posOffset>1170305</wp:posOffset>
            </wp:positionH>
            <wp:positionV relativeFrom="paragraph">
              <wp:posOffset>501650</wp:posOffset>
            </wp:positionV>
            <wp:extent cx="3053715" cy="25768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488" w:rsidR="00367488">
        <w:rPr>
          <w:rFonts w:ascii="Arial" w:hAnsi="Arial" w:eastAsia="Arial" w:cs="Arial"/>
          <w:color w:val="000000" w:themeColor="text1"/>
          <w:sz w:val="24"/>
          <w:szCs w:val="24"/>
        </w:rPr>
        <w:t>O mercado econômico do chocolate na América do Sul, tende a crescer a uma CAGR (taxa de crescimento anual composta) de 4,20% até 2029.</w:t>
      </w:r>
    </w:p>
    <w:p w:rsidR="00FC59A4" w:rsidP="6E4B6440" w:rsidRDefault="00FC59A4" w14:paraId="443E4A65" w14:textId="199BB90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7AEF" w:rsidP="6E4B6440" w:rsidRDefault="00EC7AEF" w14:paraId="4699666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66368E19" w14:textId="44AFE765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2F59D1C5" w14:textId="2DABE525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6188113D" w14:textId="3BB4AC8D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21400233" w14:textId="709010C6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352B86A7" w14:textId="4FACA9C5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5B3E4A9A" w14:textId="076439E3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4AD5C897" w14:textId="7767920E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1140043C" w14:textId="516C9174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00EC7AEF" w:rsidP="6E4B6440" w:rsidRDefault="004976DF" w14:paraId="79A8C0C7" w14:textId="2B7A76C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Dentre os países da América do Sul, o Brasil lidera os rankings de crescimento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no ramo, como mostrado no gráfico:</w:t>
      </w:r>
    </w:p>
    <w:p w:rsidR="004976DF" w:rsidP="6E4B6440" w:rsidRDefault="00C96F10" w14:paraId="60A20299" w14:textId="76CCE4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2D563FDC" wp14:editId="7FDF36F2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31510" cy="2639695"/>
            <wp:effectExtent l="0" t="0" r="0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54424E3E" w:rsidP="6E4B6440" w:rsidRDefault="54424E3E" w14:paraId="28E4CEF4" w14:textId="30BAC45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D44A3A7">
        <w:rPr>
          <w:rFonts w:ascii="Arial" w:hAnsi="Arial" w:eastAsia="Arial" w:cs="Arial"/>
          <w:color w:val="000000" w:themeColor="text1"/>
          <w:sz w:val="24"/>
          <w:szCs w:val="24"/>
        </w:rPr>
        <w:t xml:space="preserve">A </w:t>
      </w:r>
      <w:r w:rsidRPr="2D44A3A7" w:rsidR="50883F3F">
        <w:rPr>
          <w:rFonts w:ascii="Arial" w:hAnsi="Arial" w:eastAsia="Arial" w:cs="Arial"/>
          <w:color w:val="000000" w:themeColor="text1"/>
          <w:sz w:val="24"/>
          <w:szCs w:val="24"/>
        </w:rPr>
        <w:t xml:space="preserve">Mordor Intelligence, </w:t>
      </w:r>
      <w:r w:rsidRPr="2D44A3A7" w:rsidR="2AEF71C0">
        <w:rPr>
          <w:rFonts w:ascii="Arial" w:hAnsi="Arial" w:eastAsia="Arial" w:cs="Arial"/>
          <w:color w:val="000000" w:themeColor="text1"/>
          <w:sz w:val="24"/>
          <w:szCs w:val="24"/>
        </w:rPr>
        <w:t>outra</w:t>
      </w:r>
      <w:r w:rsidRPr="2D44A3A7" w:rsidR="50883F3F">
        <w:rPr>
          <w:rFonts w:ascii="Arial" w:hAnsi="Arial" w:eastAsia="Arial" w:cs="Arial"/>
          <w:color w:val="000000" w:themeColor="text1"/>
          <w:sz w:val="24"/>
          <w:szCs w:val="24"/>
        </w:rPr>
        <w:t xml:space="preserve"> empresa de análise de dados </w:t>
      </w:r>
      <w:r w:rsidRPr="2D44A3A7" w:rsidR="2FDC21EC">
        <w:rPr>
          <w:rFonts w:ascii="Arial" w:hAnsi="Arial" w:eastAsia="Arial" w:cs="Arial"/>
          <w:color w:val="000000" w:themeColor="text1"/>
          <w:sz w:val="24"/>
          <w:szCs w:val="24"/>
        </w:rPr>
        <w:t>mercadológicos,</w:t>
      </w:r>
      <w:r w:rsidRPr="2D44A3A7" w:rsidR="2A73F2EA">
        <w:rPr>
          <w:rFonts w:ascii="Arial" w:hAnsi="Arial" w:eastAsia="Arial" w:cs="Arial"/>
          <w:color w:val="000000" w:themeColor="text1"/>
          <w:sz w:val="24"/>
          <w:szCs w:val="24"/>
        </w:rPr>
        <w:t xml:space="preserve"> estima que </w:t>
      </w:r>
      <w:r w:rsidRPr="2D44A3A7" w:rsidR="2A73F2EA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essa expansão do mercado fará com que a </w:t>
      </w:r>
      <w:r w:rsidRPr="2D44A3A7" w:rsidR="26B095DD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indústria</w:t>
      </w:r>
      <w:r w:rsidRPr="2D44A3A7" w:rsidR="2A73F2EA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valha US$ 5,23 bilhões</w:t>
      </w:r>
      <w:r w:rsidRPr="2D44A3A7" w:rsidR="33D2A5AE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até 2030</w:t>
      </w:r>
      <w:r w:rsidRPr="2D44A3A7" w:rsidR="33D2A5AE">
        <w:rPr>
          <w:rFonts w:ascii="Arial" w:hAnsi="Arial" w:eastAsia="Arial" w:cs="Arial"/>
          <w:color w:val="000000" w:themeColor="text1"/>
          <w:sz w:val="24"/>
          <w:szCs w:val="24"/>
        </w:rPr>
        <w:t>.</w:t>
      </w:r>
      <w:r w:rsidRPr="2D44A3A7" w:rsidR="2FDC21EC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2D44A3A7" w:rsidR="2280A862">
        <w:rPr>
          <w:rFonts w:ascii="Arial" w:hAnsi="Arial" w:eastAsia="Arial" w:cs="Arial"/>
          <w:color w:val="000000" w:themeColor="text1"/>
          <w:sz w:val="24"/>
          <w:szCs w:val="24"/>
        </w:rPr>
        <w:t xml:space="preserve">Comparando o Brasil com outros países da América Latina </w:t>
      </w:r>
      <w:r w:rsidRPr="2D44A3A7" w:rsidR="2C5963F7">
        <w:rPr>
          <w:rFonts w:ascii="Arial" w:hAnsi="Arial" w:eastAsia="Arial" w:cs="Arial"/>
          <w:color w:val="000000" w:themeColor="text1"/>
          <w:sz w:val="24"/>
          <w:szCs w:val="24"/>
        </w:rPr>
        <w:t xml:space="preserve">percebe-se a diferença no número de exportações e </w:t>
      </w:r>
      <w:r w:rsidRPr="2D44A3A7" w:rsidR="6A7A622A">
        <w:rPr>
          <w:rFonts w:ascii="Arial" w:hAnsi="Arial" w:eastAsia="Arial" w:cs="Arial"/>
          <w:color w:val="000000" w:themeColor="text1"/>
          <w:sz w:val="24"/>
          <w:szCs w:val="24"/>
        </w:rPr>
        <w:t xml:space="preserve">expansão </w:t>
      </w:r>
      <w:r w:rsidRPr="2D44A3A7" w:rsidR="2C5963F7">
        <w:rPr>
          <w:rFonts w:ascii="Arial" w:hAnsi="Arial" w:eastAsia="Arial" w:cs="Arial"/>
          <w:color w:val="000000" w:themeColor="text1"/>
          <w:sz w:val="24"/>
          <w:szCs w:val="24"/>
        </w:rPr>
        <w:t xml:space="preserve">do setor de chocolates. </w:t>
      </w:r>
      <w:r w:rsidRPr="2D44A3A7" w:rsidR="4D43FB3B">
        <w:rPr>
          <w:rFonts w:ascii="Arial" w:hAnsi="Arial" w:eastAsia="Arial" w:cs="Arial"/>
          <w:color w:val="000000" w:themeColor="text1"/>
          <w:sz w:val="24"/>
          <w:szCs w:val="24"/>
        </w:rPr>
        <w:t xml:space="preserve">O </w:t>
      </w:r>
      <w:r w:rsidRPr="2D44A3A7" w:rsidR="00E04A89">
        <w:rPr>
          <w:rFonts w:ascii="Arial" w:hAnsi="Arial" w:eastAsia="Arial" w:cs="Arial"/>
          <w:color w:val="000000" w:themeColor="text1"/>
          <w:sz w:val="24"/>
          <w:szCs w:val="24"/>
        </w:rPr>
        <w:t>Equador</w:t>
      </w:r>
      <w:r w:rsidRPr="2D44A3A7" w:rsidR="4D43FB3B">
        <w:rPr>
          <w:rFonts w:ascii="Arial" w:hAnsi="Arial" w:eastAsia="Arial" w:cs="Arial"/>
          <w:color w:val="000000" w:themeColor="text1"/>
          <w:sz w:val="24"/>
          <w:szCs w:val="24"/>
        </w:rPr>
        <w:t xml:space="preserve">, Peru, Colômbia e a República Dominicana juntos exportaram </w:t>
      </w:r>
      <w:r w:rsidRPr="2D44A3A7" w:rsidR="2DCD958F">
        <w:rPr>
          <w:rFonts w:ascii="Arial" w:hAnsi="Arial" w:eastAsia="Arial" w:cs="Arial"/>
          <w:color w:val="000000" w:themeColor="text1"/>
          <w:sz w:val="24"/>
          <w:szCs w:val="24"/>
        </w:rPr>
        <w:t>aproximadamente 24,163 toneladas de chocolate e</w:t>
      </w:r>
      <w:r w:rsidRPr="2D44A3A7" w:rsidR="71C0DDA7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2D44A3A7" w:rsidR="577751AF">
        <w:rPr>
          <w:rFonts w:ascii="Arial" w:hAnsi="Arial" w:eastAsia="Arial" w:cs="Arial"/>
          <w:color w:val="000000" w:themeColor="text1"/>
          <w:sz w:val="24"/>
          <w:szCs w:val="24"/>
        </w:rPr>
        <w:t xml:space="preserve">produtos </w:t>
      </w:r>
      <w:r w:rsidRPr="2D44A3A7" w:rsidR="71C0DDA7">
        <w:rPr>
          <w:rFonts w:ascii="Arial" w:hAnsi="Arial" w:eastAsia="Arial" w:cs="Arial"/>
          <w:color w:val="000000" w:themeColor="text1"/>
          <w:sz w:val="24"/>
          <w:szCs w:val="24"/>
        </w:rPr>
        <w:t>derivados</w:t>
      </w:r>
      <w:r w:rsidRPr="2D44A3A7" w:rsidR="29F797E0">
        <w:rPr>
          <w:rFonts w:ascii="Arial" w:hAnsi="Arial" w:eastAsia="Arial" w:cs="Arial"/>
          <w:color w:val="000000" w:themeColor="text1"/>
          <w:sz w:val="24"/>
          <w:szCs w:val="24"/>
        </w:rPr>
        <w:t xml:space="preserve"> entre 2020 e 2021, no mesmo período </w:t>
      </w:r>
      <w:r w:rsidRPr="2D44A3A7" w:rsidR="29F797E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 Brasil exportou 33,354</w:t>
      </w:r>
      <w:r w:rsidRPr="2D44A3A7" w:rsidR="1FA8F45D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, com</w:t>
      </w:r>
      <w:r w:rsidRPr="2D44A3A7" w:rsidR="440A3F2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aumentos nos</w:t>
      </w:r>
      <w:r w:rsidRPr="2D44A3A7" w:rsidR="1FA8F45D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anos </w:t>
      </w:r>
      <w:r w:rsidRPr="2D44A3A7" w:rsidR="4D2696DB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seguintes</w:t>
      </w:r>
      <w:r w:rsidRPr="2D44A3A7" w:rsidR="4EC98C6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, </w:t>
      </w:r>
      <w:r w:rsidRPr="2D44A3A7" w:rsidR="4EC98C67">
        <w:rPr>
          <w:rFonts w:ascii="Arial" w:hAnsi="Arial" w:eastAsia="Arial" w:cs="Arial"/>
          <w:color w:val="000000" w:themeColor="text1"/>
          <w:sz w:val="24"/>
          <w:szCs w:val="24"/>
        </w:rPr>
        <w:t>movendo 35,8 mil toneladas em 2022</w:t>
      </w:r>
      <w:r w:rsidRPr="2D44A3A7" w:rsidR="1D6437B4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2D44A3A7" w:rsidR="4EC98C67">
        <w:rPr>
          <w:rFonts w:ascii="Arial" w:hAnsi="Arial" w:eastAsia="Arial" w:cs="Arial"/>
          <w:color w:val="000000" w:themeColor="text1"/>
          <w:sz w:val="24"/>
          <w:szCs w:val="24"/>
        </w:rPr>
        <w:t xml:space="preserve">e 41 mil </w:t>
      </w:r>
      <w:r w:rsidRPr="2D44A3A7" w:rsidR="27672D5D">
        <w:rPr>
          <w:rFonts w:ascii="Arial" w:hAnsi="Arial" w:eastAsia="Arial" w:cs="Arial"/>
          <w:color w:val="000000" w:themeColor="text1"/>
          <w:sz w:val="24"/>
          <w:szCs w:val="24"/>
        </w:rPr>
        <w:t>F</w:t>
      </w:r>
      <w:r w:rsidRPr="2D44A3A7" w:rsidR="2AB56DB2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21C119AC" w:rsidP="6E4B6440" w:rsidRDefault="21C119AC" w14:paraId="3DCA5478" w14:textId="37402B2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5B5B621C" w14:textId="57339A8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4B27D235" w14:textId="051DD15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6B1C4D97" w14:textId="6D911F5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266355D4" w14:textId="7E734F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238D8222" w14:textId="1737E2B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1E251E99" w14:textId="0D987DF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42BC07EA" w14:textId="456B6AC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02F9496" w:rsidP="6E4B6440" w:rsidRDefault="302F9496" w14:paraId="4577028D" w14:textId="7BE17DB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O gráfico abaixo demonstra o crescimento da exportação de chocolate brasileira nos </w:t>
      </w:r>
      <w:r w:rsidRPr="6E4B6440" w:rsidR="36962AFA">
        <w:rPr>
          <w:rFonts w:ascii="Arial" w:hAnsi="Arial" w:eastAsia="Arial" w:cs="Arial"/>
          <w:color w:val="000000" w:themeColor="text1"/>
          <w:sz w:val="24"/>
          <w:szCs w:val="24"/>
        </w:rPr>
        <w:t>últimos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anos </w:t>
      </w:r>
      <w:r w:rsidRPr="6E4B6440" w:rsidR="3A8B6F24">
        <w:rPr>
          <w:rFonts w:ascii="Arial" w:hAnsi="Arial" w:eastAsia="Arial" w:cs="Arial"/>
          <w:color w:val="000000" w:themeColor="text1"/>
          <w:sz w:val="24"/>
          <w:szCs w:val="24"/>
        </w:rPr>
        <w:t>(2019 – 2023)</w:t>
      </w:r>
    </w:p>
    <w:p w:rsidR="6163F19C" w:rsidP="6E4B6440" w:rsidRDefault="6163F19C" w14:paraId="72C877C3" w14:textId="5DBAF7B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B5E65D" wp14:editId="6986EDCE">
            <wp:extent cx="4572000" cy="2381250"/>
            <wp:effectExtent l="0" t="0" r="0" b="0"/>
            <wp:docPr id="1684634973" name="Picture 168463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634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119AC" w:rsidP="6E4B6440" w:rsidRDefault="6B9AF300" w14:paraId="5CAB015D" w14:textId="330A5605">
      <w:pPr>
        <w:spacing w:line="360" w:lineRule="auto"/>
        <w:jc w:val="both"/>
        <w:rPr>
          <w:del w:author="BRUNO SANTOS MILICI ." w:date="2024-03-05T04:22:00Z" w:id="0"/>
          <w:rFonts w:ascii="Arial" w:hAnsi="Arial" w:eastAsia="Arial" w:cs="Arial"/>
          <w:color w:val="000000" w:themeColor="text1"/>
          <w:sz w:val="24"/>
          <w:szCs w:val="24"/>
          <w:highlight w:val="yellow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Sobre a presença na exportação, de acordo com a Associação Brasileira da Indústria de Chocolates, Amendoim e Balas (ABICAB),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135 países diferentes são destinos da exportação de chocolates brasileiros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</w:p>
    <w:p w:rsidR="73E2C65B" w:rsidP="6E4B6440" w:rsidRDefault="73E2C65B" w14:paraId="59FAFC9C" w14:textId="57F4BE7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O consumo do doce também é extremamente </w:t>
      </w:r>
      <w:r w:rsidRPr="6E4B6440" w:rsidR="77FD87AA">
        <w:rPr>
          <w:rFonts w:ascii="Arial" w:hAnsi="Arial" w:eastAsia="Arial" w:cs="Arial"/>
          <w:color w:val="000000" w:themeColor="text1"/>
          <w:sz w:val="24"/>
          <w:szCs w:val="24"/>
        </w:rPr>
        <w:t xml:space="preserve">rentável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dentro do país. </w:t>
      </w:r>
      <w:r w:rsidRPr="6E4B6440" w:rsidR="4B30C3A4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 w:rsidR="6647D286">
        <w:rPr>
          <w:rFonts w:ascii="Arial" w:hAnsi="Arial" w:eastAsia="Arial" w:cs="Arial"/>
          <w:color w:val="000000" w:themeColor="text1"/>
          <w:sz w:val="24"/>
          <w:szCs w:val="24"/>
        </w:rPr>
        <w:t xml:space="preserve">egundo a empresa de pesquisa de mercado Kantar, no ano de 2021 </w:t>
      </w:r>
      <w:r w:rsidRPr="6E4B6440" w:rsidR="6647D286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 brasileiro gastou com chocolate, em média, R$ 89,32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. A grande </w:t>
      </w:r>
      <w:r w:rsidRPr="6E4B6440" w:rsidR="2EA6640D">
        <w:rPr>
          <w:rFonts w:ascii="Arial" w:hAnsi="Arial" w:eastAsia="Arial" w:cs="Arial"/>
          <w:color w:val="000000" w:themeColor="text1"/>
          <w:sz w:val="24"/>
          <w:szCs w:val="24"/>
        </w:rPr>
        <w:t xml:space="preserve">número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de variações no produto é um dos principais fatores que contribui a</w:t>
      </w:r>
      <w:r w:rsidRPr="6E4B6440" w:rsidR="43283A06">
        <w:rPr>
          <w:rFonts w:ascii="Arial" w:hAnsi="Arial" w:eastAsia="Arial" w:cs="Arial"/>
          <w:color w:val="000000" w:themeColor="text1"/>
          <w:sz w:val="24"/>
          <w:szCs w:val="24"/>
        </w:rPr>
        <w:t>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consumo nacional</w:t>
      </w:r>
      <w:r w:rsidRPr="6E4B6440" w:rsidR="15CC46C0">
        <w:rPr>
          <w:rFonts w:ascii="Arial" w:hAnsi="Arial" w:eastAsia="Arial" w:cs="Arial"/>
          <w:color w:val="000000" w:themeColor="text1"/>
          <w:sz w:val="24"/>
          <w:szCs w:val="24"/>
        </w:rPr>
        <w:t>.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3B97156B">
        <w:rPr>
          <w:rFonts w:ascii="Arial" w:hAnsi="Arial" w:eastAsia="Arial" w:cs="Arial"/>
          <w:color w:val="000000" w:themeColor="text1"/>
          <w:sz w:val="24"/>
          <w:szCs w:val="24"/>
        </w:rPr>
        <w:t>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consumidor tem a oportunidade de escolher entre versões amargas, ao leite, sem açúcar, com ou sem nozes, e muito mais, quando vai ao mercado. </w:t>
      </w:r>
      <w:r w:rsidRPr="6E4B6440" w:rsidR="00B65A0F">
        <w:rPr>
          <w:rFonts w:ascii="Arial" w:hAnsi="Arial" w:eastAsia="Arial" w:cs="Arial"/>
          <w:color w:val="000000" w:themeColor="text1"/>
          <w:sz w:val="24"/>
          <w:szCs w:val="24"/>
        </w:rPr>
        <w:t>Segundo dados da Associação Brasileira da Indústria do Chocolate, mais de</w:t>
      </w:r>
      <w:r w:rsidRPr="6E4B6440" w:rsidR="00B65A0F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75% da população brasileira consome chocolates</w:t>
      </w:r>
      <w:r w:rsidRPr="6E4B6440" w:rsidR="00B65A0F">
        <w:rPr>
          <w:rFonts w:ascii="Arial" w:hAnsi="Arial" w:eastAsia="Arial" w:cs="Arial"/>
          <w:color w:val="000000" w:themeColor="text1"/>
          <w:sz w:val="24"/>
          <w:szCs w:val="24"/>
        </w:rPr>
        <w:t>, e 35% da população brasileira provavelmente prefere chocolate a qualquer alimento ou bebida</w:t>
      </w:r>
      <w:r w:rsidRPr="6E4B6440" w:rsidR="0096072B">
        <w:rPr>
          <w:rFonts w:ascii="Arial" w:hAnsi="Arial" w:eastAsia="Arial" w:cs="Arial"/>
          <w:color w:val="000000" w:themeColor="text1"/>
          <w:sz w:val="24"/>
          <w:szCs w:val="24"/>
        </w:rPr>
        <w:t xml:space="preserve">, considerando esses dados é notório </w:t>
      </w:r>
      <w:r w:rsidRPr="6E4B6440" w:rsidR="00897206">
        <w:rPr>
          <w:rFonts w:ascii="Arial" w:hAnsi="Arial" w:eastAsia="Arial" w:cs="Arial"/>
          <w:color w:val="000000" w:themeColor="text1"/>
          <w:sz w:val="24"/>
          <w:szCs w:val="24"/>
        </w:rPr>
        <w:t>a importância do chocolate para o brasileiro</w:t>
      </w:r>
      <w:r w:rsidRPr="6E4B6440" w:rsidR="4835EBE8">
        <w:rPr>
          <w:rFonts w:ascii="Arial" w:hAnsi="Arial" w:eastAsia="Arial" w:cs="Arial"/>
          <w:color w:val="000000" w:themeColor="text1"/>
          <w:sz w:val="24"/>
          <w:szCs w:val="24"/>
        </w:rPr>
        <w:t>,</w:t>
      </w:r>
      <w:r w:rsidRPr="6E4B6440" w:rsidR="0089720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4E0E2D0C">
        <w:rPr>
          <w:rFonts w:ascii="Arial" w:hAnsi="Arial" w:eastAsia="Arial" w:cs="Arial"/>
          <w:color w:val="000000" w:themeColor="text1"/>
          <w:sz w:val="24"/>
          <w:szCs w:val="24"/>
        </w:rPr>
        <w:t>dado</w:t>
      </w:r>
      <w:r w:rsidRPr="6E4B6440" w:rsidR="00897206">
        <w:rPr>
          <w:rFonts w:ascii="Arial" w:hAnsi="Arial" w:eastAsia="Arial" w:cs="Arial"/>
          <w:color w:val="000000" w:themeColor="text1"/>
          <w:sz w:val="24"/>
          <w:szCs w:val="24"/>
        </w:rPr>
        <w:t xml:space="preserve"> que em </w:t>
      </w:r>
      <w:r w:rsidRPr="6E4B6440" w:rsidR="001F22C2">
        <w:rPr>
          <w:rFonts w:ascii="Arial" w:hAnsi="Arial" w:eastAsia="Arial" w:cs="Arial"/>
          <w:color w:val="000000" w:themeColor="text1"/>
          <w:sz w:val="24"/>
          <w:szCs w:val="24"/>
        </w:rPr>
        <w:t>um grupo de 4 pessoas em média 3 são consumidores ativos do chocolate</w:t>
      </w:r>
      <w:r w:rsidRPr="6E4B6440" w:rsidR="5EC33EBC">
        <w:rPr>
          <w:rFonts w:ascii="Arial" w:hAnsi="Arial" w:eastAsia="Arial" w:cs="Arial"/>
          <w:color w:val="000000" w:themeColor="text1"/>
          <w:sz w:val="24"/>
          <w:szCs w:val="24"/>
        </w:rPr>
        <w:t>. É</w:t>
      </w:r>
      <w:r w:rsidRPr="6E4B6440" w:rsidR="009B0169">
        <w:rPr>
          <w:rFonts w:ascii="Arial" w:hAnsi="Arial" w:eastAsia="Arial" w:cs="Arial"/>
          <w:color w:val="000000" w:themeColor="text1"/>
          <w:sz w:val="24"/>
          <w:szCs w:val="24"/>
        </w:rPr>
        <w:t xml:space="preserve"> importante </w:t>
      </w:r>
      <w:r w:rsidRPr="6E4B6440" w:rsidR="00773A28">
        <w:rPr>
          <w:rFonts w:ascii="Arial" w:hAnsi="Arial" w:eastAsia="Arial" w:cs="Arial"/>
          <w:color w:val="000000" w:themeColor="text1"/>
          <w:sz w:val="24"/>
          <w:szCs w:val="24"/>
        </w:rPr>
        <w:t>cita</w:t>
      </w:r>
      <w:r w:rsidRPr="6E4B6440" w:rsidR="009B0169">
        <w:rPr>
          <w:rFonts w:ascii="Arial" w:hAnsi="Arial" w:eastAsia="Arial" w:cs="Arial"/>
          <w:color w:val="000000" w:themeColor="text1"/>
          <w:sz w:val="24"/>
          <w:szCs w:val="24"/>
        </w:rPr>
        <w:t>r também o aumento da venda do chocolate em datas comemorativas</w:t>
      </w:r>
      <w:r w:rsidRPr="6E4B6440" w:rsidR="4D095D0B">
        <w:rPr>
          <w:rFonts w:ascii="Arial" w:hAnsi="Arial" w:eastAsia="Arial" w:cs="Arial"/>
          <w:color w:val="000000" w:themeColor="text1"/>
          <w:sz w:val="24"/>
          <w:szCs w:val="24"/>
        </w:rPr>
        <w:t>,</w:t>
      </w:r>
      <w:r w:rsidRPr="6E4B6440" w:rsidR="009B0169">
        <w:rPr>
          <w:rFonts w:ascii="Arial" w:hAnsi="Arial" w:eastAsia="Arial" w:cs="Arial"/>
          <w:color w:val="000000" w:themeColor="text1"/>
          <w:sz w:val="24"/>
          <w:szCs w:val="24"/>
        </w:rPr>
        <w:t xml:space="preserve"> como </w:t>
      </w:r>
      <w:r w:rsidRPr="6E4B6440" w:rsidR="004D2DE6">
        <w:rPr>
          <w:rFonts w:ascii="Arial" w:hAnsi="Arial" w:eastAsia="Arial" w:cs="Arial"/>
          <w:color w:val="000000" w:themeColor="text1"/>
          <w:sz w:val="24"/>
          <w:szCs w:val="24"/>
        </w:rPr>
        <w:t xml:space="preserve">a </w:t>
      </w:r>
      <w:r w:rsidRPr="6E4B6440" w:rsidR="7A038133">
        <w:rPr>
          <w:rFonts w:ascii="Arial" w:hAnsi="Arial" w:eastAsia="Arial" w:cs="Arial"/>
          <w:color w:val="000000" w:themeColor="text1"/>
          <w:sz w:val="24"/>
          <w:szCs w:val="24"/>
        </w:rPr>
        <w:t>Páscoa</w:t>
      </w:r>
      <w:r w:rsidRPr="6E4B6440" w:rsidR="00735977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r w:rsidRPr="6E4B6440" w:rsidR="0073597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que ger</w:t>
      </w:r>
      <w:r w:rsidRPr="6E4B6440" w:rsidR="00DA0F0F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ou</w:t>
      </w:r>
      <w:r w:rsidRPr="6E4B6440" w:rsidR="0073597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um</w:t>
      </w:r>
      <w:r w:rsidRPr="6E4B6440" w:rsidR="0017082F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aumento</w:t>
      </w:r>
      <w:r w:rsidRPr="6E4B6440" w:rsidR="00DD28AA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de vendas no Brasil </w:t>
      </w:r>
      <w:r w:rsidRPr="6E4B6440" w:rsidR="000D6EE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 36</w:t>
      </w:r>
      <w:r w:rsidRPr="6E4B6440" w:rsidR="00D7735D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%</w:t>
      </w:r>
      <w:r w:rsidRPr="6E4B6440" w:rsidR="00DD28AA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r w:rsidRPr="6E4B6440" w:rsidR="00FE6E3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comparado a</w:t>
      </w:r>
      <w:r w:rsidRPr="6E4B6440" w:rsidR="000A2C7C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 ano anterior</w:t>
      </w:r>
      <w:r w:rsidRPr="6E4B6440" w:rsidR="6C0584D6">
        <w:rPr>
          <w:rFonts w:ascii="Arial" w:hAnsi="Arial" w:eastAsia="Arial" w:cs="Arial"/>
          <w:color w:val="000000" w:themeColor="text1"/>
          <w:sz w:val="24"/>
          <w:szCs w:val="24"/>
        </w:rPr>
        <w:t>,</w:t>
      </w:r>
      <w:r w:rsidRPr="6E4B6440" w:rsidR="000A2C7C">
        <w:rPr>
          <w:rFonts w:ascii="Arial" w:hAnsi="Arial" w:eastAsia="Arial" w:cs="Arial"/>
          <w:color w:val="000000" w:themeColor="text1"/>
          <w:sz w:val="24"/>
          <w:szCs w:val="24"/>
        </w:rPr>
        <w:t xml:space="preserve"> de acordo com a Associação </w:t>
      </w:r>
      <w:r w:rsidRPr="6E4B6440" w:rsidR="00FC4320">
        <w:rPr>
          <w:rFonts w:ascii="Arial" w:hAnsi="Arial" w:eastAsia="Arial" w:cs="Arial"/>
          <w:color w:val="000000" w:themeColor="text1"/>
          <w:sz w:val="24"/>
          <w:szCs w:val="24"/>
        </w:rPr>
        <w:t>Paulista de Supermercados</w:t>
      </w:r>
      <w:r w:rsidRPr="6E4B6440" w:rsidR="00807125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6E4B6440" w:rsidP="6E4B6440" w:rsidRDefault="6E4B6440" w14:paraId="1CE9ECC0" w14:textId="76493E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42266FCD" w14:textId="2508DAD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85CAAD5" w:rsidP="6E4B6440" w:rsidRDefault="485CAAD5" w14:paraId="057BEC08" w14:textId="2E8EE22A">
      <w:pPr>
        <w:spacing w:line="360" w:lineRule="auto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A tabela abaixo expressa que o Brasil está em </w:t>
      </w:r>
      <w:r w:rsidRPr="6E4B6440">
        <w:rPr>
          <w:rFonts w:ascii="Arial" w:hAnsi="Arial" w:eastAsia="Arial" w:cs="Arial"/>
          <w:b/>
          <w:bCs/>
          <w:color w:val="333333"/>
          <w:sz w:val="24"/>
          <w:szCs w:val="24"/>
        </w:rPr>
        <w:t xml:space="preserve">6º lugar </w:t>
      </w:r>
      <w:r w:rsidRPr="6E4B6440">
        <w:rPr>
          <w:rFonts w:ascii="Arial" w:hAnsi="Arial" w:eastAsia="Arial" w:cs="Arial"/>
          <w:color w:val="333333"/>
          <w:sz w:val="24"/>
          <w:szCs w:val="24"/>
        </w:rPr>
        <w:t>no ranking mundial de países que consomem produtos de cacau.</w:t>
      </w:r>
    </w:p>
    <w:p w:rsidR="462B7D1F" w:rsidP="6E4B6440" w:rsidRDefault="462B7D1F" w14:paraId="36E91B53" w14:textId="65B1860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85CAAD5" w:rsidP="6E4B6440" w:rsidRDefault="485CAAD5" w14:paraId="24634CD4" w14:textId="6182E21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D3735A3" wp14:editId="4C236048">
            <wp:extent cx="2400424" cy="2717940"/>
            <wp:effectExtent l="0" t="0" r="0" b="0"/>
            <wp:docPr id="1904971042" name="Picture 196500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008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2B7D1F" w:rsidP="6E4B6440" w:rsidRDefault="462B7D1F" w14:paraId="741CC3BE" w14:textId="35D7CED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3E2C65B" w:rsidP="6E4B6440" w:rsidRDefault="73E2C65B" w14:paraId="7599FF57" w14:textId="2444E17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Em um artigo publicado em 2017 pelo site de notícias americano </w:t>
      </w:r>
      <w:r w:rsidRPr="6E4B6440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Business Insider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foi revelado que devido a </w:t>
      </w:r>
      <w:r w:rsidRPr="6E4B6440">
        <w:rPr>
          <w:rFonts w:ascii="Arial" w:hAnsi="Arial" w:eastAsia="Arial" w:cs="Arial"/>
          <w:sz w:val="24"/>
          <w:szCs w:val="24"/>
        </w:rPr>
        <w:t xml:space="preserve">uma série de fatores climáticos que </w:t>
      </w:r>
      <w:r w:rsidRPr="6E4B6440">
        <w:rPr>
          <w:rFonts w:ascii="Arial" w:hAnsi="Arial" w:eastAsia="Arial" w:cs="Arial"/>
          <w:b/>
          <w:bCs/>
          <w:sz w:val="24"/>
          <w:szCs w:val="24"/>
        </w:rPr>
        <w:t>afetam a cadeia de produção</w:t>
      </w:r>
      <w:r w:rsidRPr="6E4B6440" w:rsidR="145528E3">
        <w:rPr>
          <w:rFonts w:ascii="Arial" w:hAnsi="Arial" w:eastAsia="Arial" w:cs="Arial"/>
          <w:b/>
          <w:bCs/>
          <w:sz w:val="24"/>
          <w:szCs w:val="24"/>
        </w:rPr>
        <w:t xml:space="preserve"> e preparação</w:t>
      </w:r>
      <w:r w:rsidRPr="6E4B6440">
        <w:rPr>
          <w:rFonts w:ascii="Arial" w:hAnsi="Arial" w:eastAsia="Arial" w:cs="Arial"/>
          <w:b/>
          <w:bCs/>
          <w:sz w:val="24"/>
          <w:szCs w:val="24"/>
        </w:rPr>
        <w:t xml:space="preserve"> de cacau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, é estimado que até 2050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 fabricação de chocolate pode ser completamente extinta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  <w:r w:rsidRPr="6E4B6440" w:rsidR="30DE7892">
        <w:rPr>
          <w:rFonts w:ascii="Arial" w:hAnsi="Arial" w:eastAsia="Arial" w:cs="Arial"/>
          <w:color w:val="000000" w:themeColor="text1"/>
          <w:sz w:val="24"/>
          <w:szCs w:val="24"/>
        </w:rPr>
        <w:t>E</w:t>
      </w:r>
      <w:r w:rsidRPr="6E4B6440" w:rsidR="5AD4B85B">
        <w:rPr>
          <w:rFonts w:ascii="Arial" w:hAnsi="Arial" w:eastAsia="Arial" w:cs="Arial"/>
          <w:color w:val="000000" w:themeColor="text1"/>
          <w:sz w:val="24"/>
          <w:szCs w:val="24"/>
        </w:rPr>
        <w:t xml:space="preserve">ntre 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>os principais</w:t>
      </w:r>
      <w:r w:rsidRPr="6E4B6440" w:rsidR="279E9714">
        <w:rPr>
          <w:rFonts w:ascii="Arial" w:hAnsi="Arial" w:eastAsia="Arial" w:cs="Arial"/>
          <w:color w:val="000000" w:themeColor="text1"/>
          <w:sz w:val="24"/>
          <w:szCs w:val="24"/>
        </w:rPr>
        <w:t xml:space="preserve"> fatores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 estão as condições climáticas inadequadas, como temperaturas extremas ou baixa umidade, que podem prejudicar crescimento</w:t>
      </w:r>
      <w:r w:rsidRPr="6E4B6440" w:rsidR="3C3CB837">
        <w:rPr>
          <w:rFonts w:ascii="Arial" w:hAnsi="Arial" w:eastAsia="Arial" w:cs="Arial"/>
          <w:color w:val="000000" w:themeColor="text1"/>
          <w:sz w:val="24"/>
          <w:szCs w:val="24"/>
        </w:rPr>
        <w:t xml:space="preserve"> da planta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. O solo inapto, que não </w:t>
      </w:r>
      <w:r w:rsidRPr="6E4B6440" w:rsidR="12071A83">
        <w:rPr>
          <w:rFonts w:ascii="Arial" w:hAnsi="Arial" w:eastAsia="Arial" w:cs="Arial"/>
          <w:color w:val="000000" w:themeColor="text1"/>
          <w:sz w:val="24"/>
          <w:szCs w:val="24"/>
        </w:rPr>
        <w:t xml:space="preserve">é 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bem drenado, rico em matéria orgânica e levemente ácido, </w:t>
      </w:r>
      <w:r w:rsidRPr="6E4B6440" w:rsidR="714ED85F">
        <w:rPr>
          <w:rFonts w:ascii="Arial" w:hAnsi="Arial" w:eastAsia="Arial" w:cs="Arial"/>
          <w:color w:val="000000" w:themeColor="text1"/>
          <w:sz w:val="24"/>
          <w:szCs w:val="24"/>
        </w:rPr>
        <w:t>também é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 inadequado para </w:t>
      </w:r>
      <w:r w:rsidRPr="6E4B6440" w:rsidR="61198B66">
        <w:rPr>
          <w:rFonts w:ascii="Arial" w:hAnsi="Arial" w:eastAsia="Arial" w:cs="Arial"/>
          <w:color w:val="000000" w:themeColor="text1"/>
          <w:sz w:val="24"/>
          <w:szCs w:val="24"/>
        </w:rPr>
        <w:t>o cultivo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. Além disso, o cacau é vulnerável a várias pragas e doenças, como ácaros e broca do cacau, que podem devastar as plantações e reduzir a produção. Práticas agrícolas </w:t>
      </w:r>
      <w:r w:rsidRPr="6E4B6440" w:rsidR="1B8F2AD0">
        <w:rPr>
          <w:rFonts w:ascii="Arial" w:hAnsi="Arial" w:eastAsia="Arial" w:cs="Arial"/>
          <w:color w:val="000000" w:themeColor="text1"/>
          <w:sz w:val="24"/>
          <w:szCs w:val="24"/>
        </w:rPr>
        <w:t>indevidas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, como falta de poda, adubação insuficiente e controle deficiente de ervas daninhas </w:t>
      </w:r>
      <w:r w:rsidRPr="6E4B6440" w:rsidR="331FEC36">
        <w:rPr>
          <w:rFonts w:ascii="Arial" w:hAnsi="Arial" w:eastAsia="Arial" w:cs="Arial"/>
          <w:color w:val="000000" w:themeColor="text1"/>
          <w:sz w:val="24"/>
          <w:szCs w:val="24"/>
        </w:rPr>
        <w:t xml:space="preserve">comprometem 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o crescimento saudável das plantas de cacau. A falta de acesso a mercados rentáveis ou tecnologias avançadas de cultivo, bem como a instabilidade política ou conflitos armados em algumas áreas </w:t>
      </w:r>
      <w:r w:rsidRPr="6E4B6440" w:rsidR="1049474D">
        <w:rPr>
          <w:rFonts w:ascii="Arial" w:hAnsi="Arial" w:eastAsia="Arial" w:cs="Arial"/>
          <w:color w:val="000000" w:themeColor="text1"/>
          <w:sz w:val="24"/>
          <w:szCs w:val="24"/>
        </w:rPr>
        <w:t>afetam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 negativamente a prosperidade do cacau. Adicionalmente, </w:t>
      </w:r>
      <w:r w:rsidRPr="6E4B6440" w:rsidR="0FBAF223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as variações climáticas, tais como o aumento das temperaturas e eventos climáticos extremos, representam uma ameaça crescente para as plantações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, alterando as condições ideais de crescimento e aumentando o risco de pragas e enfermidades. </w:t>
      </w:r>
      <w:r w:rsidRPr="6E4B6440" w:rsidR="0FBAF223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Esses elementos complexos e inter-relacionados </w:t>
      </w:r>
      <w:r w:rsidRPr="6E4B6440" w:rsidR="225C4C38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são os que mais preocupam o mercado a respeito do futuro</w:t>
      </w:r>
      <w:r w:rsidRPr="6E4B6440" w:rsidR="01AEBED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do chocolate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73E2C65B" w:rsidP="6E4B6440" w:rsidRDefault="73E2C65B" w14:paraId="6FDFDF85" w14:textId="01E51BE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Esse</w:t>
      </w:r>
      <w:r w:rsidRPr="6E4B6440" w:rsidR="641066DE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problema</w:t>
      </w:r>
      <w:r w:rsidRPr="6E4B6440" w:rsidR="0218C322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afeta</w:t>
      </w:r>
      <w:r w:rsidRPr="6E4B6440" w:rsidR="3A945CB4">
        <w:rPr>
          <w:rFonts w:ascii="Arial" w:hAnsi="Arial" w:eastAsia="Arial" w:cs="Arial"/>
          <w:color w:val="000000" w:themeColor="text1"/>
          <w:sz w:val="24"/>
          <w:szCs w:val="24"/>
        </w:rPr>
        <w:t>m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não apenas o setor agrícola, que deve se adaptar às nova condições de temperatura, umidade, pestes e outras questões, mas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também impacta toda a linha de produção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, que necessita maximizar sua eficiência e r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eduzir qualquer tipo de desperdício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, uma vez que o cacau está no caminho de se tornar um ingrediente cada vez mais escasso.</w:t>
      </w:r>
    </w:p>
    <w:p w:rsidR="29B210B5" w:rsidP="6E4B6440" w:rsidRDefault="29B210B5" w14:paraId="704D4E00" w14:textId="39848787">
      <w:pPr>
        <w:spacing w:line="360" w:lineRule="auto"/>
        <w:jc w:val="both"/>
        <w:rPr>
          <w:rFonts w:ascii="Arial" w:hAnsi="Arial" w:eastAsia="Arial" w:cs="Arial"/>
          <w:color w:val="FF0000"/>
          <w:sz w:val="24"/>
          <w:szCs w:val="24"/>
          <w:highlight w:val="yellow"/>
        </w:rPr>
      </w:pPr>
      <w:r w:rsidRPr="6E4B6440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O contexto atual expõe a necessidade que a indústria tem de </w:t>
      </w:r>
      <w:r w:rsidRPr="6E4B6440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 xml:space="preserve">buscar otimizar </w:t>
      </w:r>
      <w:r w:rsidRPr="6E4B6440" w:rsidR="4142D21B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as metodologias de produção</w:t>
      </w:r>
      <w:r w:rsidRPr="6E4B6440" w:rsidR="4142D21B">
        <w:rPr>
          <w:rFonts w:ascii="Arial" w:hAnsi="Arial" w:eastAsia="Arial" w:cs="Arial"/>
          <w:color w:val="FF0000"/>
          <w:sz w:val="24"/>
          <w:szCs w:val="24"/>
          <w:highlight w:val="yellow"/>
        </w:rPr>
        <w:t>,</w:t>
      </w:r>
      <w:r w:rsidRPr="6E4B6440" w:rsidR="735E0FAD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estudando quais são as </w:t>
      </w:r>
      <w:r w:rsidRPr="6E4B6440" w:rsidR="735E0FAD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práticas aplicad</w:t>
      </w:r>
      <w:r w:rsidRPr="6E4B6440" w:rsidR="11556778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a</w:t>
      </w:r>
      <w:r w:rsidRPr="6E4B6440" w:rsidR="735E0FAD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s durante o processo de fabricação</w:t>
      </w:r>
      <w:r w:rsidRPr="6E4B6440" w:rsidR="735E0FAD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e em quais momentos é possível reduzir </w:t>
      </w:r>
      <w:r w:rsidRPr="6E4B6440" w:rsidR="591718AA">
        <w:rPr>
          <w:rFonts w:ascii="Arial" w:hAnsi="Arial" w:eastAsia="Arial" w:cs="Arial"/>
          <w:color w:val="FF0000"/>
          <w:sz w:val="24"/>
          <w:szCs w:val="24"/>
          <w:highlight w:val="yellow"/>
        </w:rPr>
        <w:t>o desperdício d</w:t>
      </w:r>
      <w:r w:rsidRPr="6E4B6440" w:rsidR="5CD86247">
        <w:rPr>
          <w:rFonts w:ascii="Arial" w:hAnsi="Arial" w:eastAsia="Arial" w:cs="Arial"/>
          <w:color w:val="FF0000"/>
          <w:sz w:val="24"/>
          <w:szCs w:val="24"/>
          <w:highlight w:val="yellow"/>
        </w:rPr>
        <w:t>a</w:t>
      </w:r>
      <w:r w:rsidRPr="6E4B6440" w:rsidR="591718AA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fut</w:t>
      </w:r>
      <w:r w:rsidRPr="6E4B6440" w:rsidR="090FC776">
        <w:rPr>
          <w:rFonts w:ascii="Arial" w:hAnsi="Arial" w:eastAsia="Arial" w:cs="Arial"/>
          <w:color w:val="FF0000"/>
          <w:sz w:val="24"/>
          <w:szCs w:val="24"/>
          <w:highlight w:val="yellow"/>
        </w:rPr>
        <w:t>ura mercadoria extinta — o chocolate</w:t>
      </w:r>
      <w:r w:rsidRPr="6E4B6440" w:rsidR="2CA463EB">
        <w:rPr>
          <w:rFonts w:ascii="Arial" w:hAnsi="Arial" w:eastAsia="Arial" w:cs="Arial"/>
          <w:color w:val="FF0000"/>
          <w:sz w:val="24"/>
          <w:szCs w:val="24"/>
          <w:highlight w:val="yellow"/>
        </w:rPr>
        <w:t>.</w:t>
      </w:r>
    </w:p>
    <w:p w:rsidR="73E2C65B" w:rsidP="6E4B6440" w:rsidRDefault="26867928" w14:paraId="3143D8B8" w14:textId="76BAC4DF">
      <w:pPr>
        <w:spacing w:after="0" w:line="360" w:lineRule="auto"/>
        <w:jc w:val="both"/>
        <w:rPr>
          <w:rFonts w:ascii="Arial" w:hAnsi="Arial" w:eastAsia="Arial" w:cs="Arial"/>
          <w:color w:val="202124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Ao analisar a trajetória que o chocolate faz, desde a plantação do cacau até a prateleira das lojas, percebe-se que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 controle de temperatura é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crucial, especialmente na fase de </w:t>
      </w:r>
      <w:r w:rsidRPr="6E4B6440">
        <w:rPr>
          <w:rFonts w:ascii="Arial" w:hAnsi="Arial" w:eastAsia="Arial" w:cs="Arial"/>
          <w:b/>
          <w:bCs/>
          <w:i/>
          <w:iCs/>
          <w:color w:val="000000" w:themeColor="text1"/>
          <w:sz w:val="24"/>
          <w:szCs w:val="24"/>
        </w:rPr>
        <w:t>Conchagem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. Nessa fase é necessário que a massa seja mantida entre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50ºC e 70ºC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enquanto os ingredientes são continuamente adicionados e a mistura agitada. Outra etapa na qual é de extrema importância acompanhar detalhadamente a temperatura é a </w:t>
      </w:r>
      <w:r w:rsidRPr="6E4B6440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Temperagem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:</w:t>
      </w:r>
      <w:r w:rsidRPr="6E4B6440">
        <w:rPr>
          <w:rFonts w:ascii="Arial" w:hAnsi="Arial" w:eastAsia="Arial" w:cs="Arial"/>
          <w:color w:val="202124"/>
          <w:sz w:val="24"/>
          <w:szCs w:val="24"/>
        </w:rPr>
        <w:t xml:space="preserve"> quando a massa precisa se resfriar de maneira uniforme para formar os cristais que compõem internamente o chocolate. Sem esses acompanhamentos as empresas que produzem o produto podem perder levas e ter sua produção fortemente impactada.</w:t>
      </w:r>
    </w:p>
    <w:p w:rsidR="389263C4" w:rsidP="6E4B6440" w:rsidRDefault="389263C4" w14:paraId="2EC93B58" w14:textId="77681F4B">
      <w:pPr>
        <w:spacing w:after="0" w:line="360" w:lineRule="auto"/>
        <w:jc w:val="both"/>
        <w:rPr>
          <w:rFonts w:ascii="Arial" w:hAnsi="Arial" w:eastAsia="Arial" w:cs="Arial"/>
          <w:color w:val="A5A5A5" w:themeColor="accent3"/>
          <w:sz w:val="24"/>
          <w:szCs w:val="24"/>
        </w:rPr>
      </w:pPr>
    </w:p>
    <w:p w:rsidR="73E2C65B" w:rsidP="6E4B6440" w:rsidRDefault="609F9DE0" w14:paraId="4BF92209" w14:textId="1B5FEC2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Por conta das necessidades específicas da produção de chocolate,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dispositivos que tem como principal objetivo auxiliar no acompanhamento térmico são extremamente úteis para evitar perdas durante a fabricação</w:t>
      </w:r>
      <w:r w:rsidRPr="6E4B6440" w:rsidR="34CD7BF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e desperdício de matéria-prima</w:t>
      </w:r>
      <w:r w:rsidRPr="6E4B6440" w:rsidR="34CD7BF1">
        <w:rPr>
          <w:rFonts w:ascii="Arial" w:hAnsi="Arial" w:eastAsia="Arial" w:cs="Arial"/>
          <w:color w:val="000000" w:themeColor="text1"/>
          <w:sz w:val="24"/>
          <w:szCs w:val="24"/>
        </w:rPr>
        <w:t>, consequentemente aumentando a produtividade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.</w:t>
      </w:r>
      <w:r w:rsidRPr="6E4B6440" w:rsidR="6328A3E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4296F536">
        <w:rPr>
          <w:rFonts w:ascii="Arial" w:hAnsi="Arial" w:eastAsia="Arial" w:cs="Arial"/>
          <w:color w:val="000000" w:themeColor="text1"/>
          <w:sz w:val="24"/>
          <w:szCs w:val="24"/>
        </w:rPr>
        <w:t xml:space="preserve">Sobre a importância do controle térmico, </w:t>
      </w:r>
      <w:r w:rsidRPr="6E4B6440" w:rsidR="1770B090">
        <w:rPr>
          <w:rFonts w:ascii="Arial" w:hAnsi="Arial" w:eastAsia="Arial" w:cs="Arial"/>
          <w:color w:val="000000" w:themeColor="text1"/>
          <w:sz w:val="24"/>
          <w:szCs w:val="24"/>
        </w:rPr>
        <w:t>vale notar que de</w:t>
      </w:r>
      <w:r w:rsidRPr="6E4B6440" w:rsidR="6328A3EE">
        <w:rPr>
          <w:rFonts w:ascii="Arial" w:hAnsi="Arial" w:eastAsia="Arial" w:cs="Arial"/>
          <w:color w:val="000000" w:themeColor="text1"/>
          <w:sz w:val="24"/>
          <w:szCs w:val="24"/>
        </w:rPr>
        <w:t xml:space="preserve"> t</w:t>
      </w:r>
      <w:r w:rsidRPr="6E4B6440" w:rsidR="5630F883">
        <w:rPr>
          <w:rFonts w:ascii="Arial" w:hAnsi="Arial" w:eastAsia="Arial" w:cs="Arial"/>
          <w:color w:val="000000" w:themeColor="text1"/>
          <w:sz w:val="24"/>
          <w:szCs w:val="24"/>
        </w:rPr>
        <w:t>odo chocolate</w:t>
      </w:r>
      <w:r w:rsidRPr="6E4B6440" w:rsidR="6328A3EE">
        <w:rPr>
          <w:rFonts w:ascii="Arial" w:hAnsi="Arial" w:eastAsia="Arial" w:cs="Arial"/>
          <w:color w:val="000000" w:themeColor="text1"/>
          <w:sz w:val="24"/>
          <w:szCs w:val="24"/>
        </w:rPr>
        <w:t xml:space="preserve"> que se produz,</w:t>
      </w:r>
      <w:r w:rsidRPr="6E4B6440" w:rsidR="23AEB8AC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476B8B9E">
        <w:rPr>
          <w:rFonts w:ascii="Arial" w:hAnsi="Arial" w:eastAsia="Arial" w:cs="Arial"/>
          <w:color w:val="000000" w:themeColor="text1"/>
          <w:sz w:val="24"/>
          <w:szCs w:val="24"/>
        </w:rPr>
        <w:t xml:space="preserve">70% são consumidos e </w:t>
      </w:r>
      <w:r w:rsidRPr="6E4B6440" w:rsidR="476B8B9E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30% são desperdiçados pela falta do controle de temperatura</w:t>
      </w:r>
      <w:r w:rsidRPr="6E4B6440" w:rsidR="098073E2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  <w:r w:rsidRPr="6E4B6440" w:rsidR="23405B9C">
        <w:rPr>
          <w:rFonts w:ascii="Arial" w:hAnsi="Arial" w:eastAsia="Arial" w:cs="Arial"/>
          <w:color w:val="000000" w:themeColor="text1"/>
          <w:sz w:val="24"/>
          <w:szCs w:val="24"/>
        </w:rPr>
        <w:t>E</w:t>
      </w:r>
      <w:r w:rsidRPr="6E4B6440" w:rsidR="4BC1A934">
        <w:rPr>
          <w:rFonts w:ascii="Arial" w:hAnsi="Arial" w:eastAsia="Arial" w:cs="Arial"/>
          <w:color w:val="000000" w:themeColor="text1"/>
          <w:sz w:val="24"/>
          <w:szCs w:val="24"/>
        </w:rPr>
        <w:t>studos</w:t>
      </w:r>
      <w:r w:rsidRPr="6E4B6440" w:rsidR="2E01F77A">
        <w:rPr>
          <w:rFonts w:ascii="Arial" w:hAnsi="Arial" w:eastAsia="Arial" w:cs="Arial"/>
          <w:color w:val="000000" w:themeColor="text1"/>
          <w:sz w:val="24"/>
          <w:szCs w:val="24"/>
        </w:rPr>
        <w:t xml:space="preserve"> internacionais </w:t>
      </w:r>
      <w:r w:rsidRPr="6E4B6440" w:rsidR="2AAD5052">
        <w:rPr>
          <w:rFonts w:ascii="Arial" w:hAnsi="Arial" w:eastAsia="Arial" w:cs="Arial"/>
          <w:color w:val="000000" w:themeColor="text1"/>
          <w:sz w:val="24"/>
          <w:szCs w:val="24"/>
        </w:rPr>
        <w:t xml:space="preserve">liderados </w:t>
      </w:r>
      <w:r w:rsidRPr="6E4B6440" w:rsidR="2E01F77A">
        <w:rPr>
          <w:rFonts w:ascii="Arial" w:hAnsi="Arial" w:eastAsia="Arial" w:cs="Arial"/>
          <w:color w:val="000000" w:themeColor="text1"/>
          <w:sz w:val="24"/>
          <w:szCs w:val="24"/>
        </w:rPr>
        <w:t>pela empresa Food Qua</w:t>
      </w:r>
      <w:r w:rsidRPr="6E4B6440" w:rsidR="4B751D22">
        <w:rPr>
          <w:rFonts w:ascii="Arial" w:hAnsi="Arial" w:eastAsia="Arial" w:cs="Arial"/>
          <w:color w:val="000000" w:themeColor="text1"/>
          <w:sz w:val="24"/>
          <w:szCs w:val="24"/>
        </w:rPr>
        <w:t xml:space="preserve">lity &amp; Safety Magazine indicam que a </w:t>
      </w:r>
      <w:r w:rsidRPr="6E4B6440" w:rsidR="4B751D2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má organização e gestão da produção do chocolate resultam em uma variação </w:t>
      </w:r>
      <w:r w:rsidRPr="6E4B6440" w:rsidR="5C9AFAAE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</w:t>
      </w:r>
      <w:r w:rsidRPr="6E4B6440" w:rsidR="4B751D2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p</w:t>
      </w:r>
      <w:r w:rsidRPr="6E4B6440" w:rsidR="24E52B79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erda de 10% a 30%</w:t>
      </w:r>
      <w:r w:rsidRPr="6E4B6440" w:rsidR="24E52B79">
        <w:rPr>
          <w:rFonts w:ascii="Arial" w:hAnsi="Arial" w:eastAsia="Arial" w:cs="Arial"/>
          <w:color w:val="000000" w:themeColor="text1"/>
          <w:sz w:val="24"/>
          <w:szCs w:val="24"/>
        </w:rPr>
        <w:t xml:space="preserve"> da produção total, </w:t>
      </w:r>
      <w:r w:rsidRPr="6E4B6440" w:rsidR="60499E5F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custando</w:t>
      </w:r>
      <w:r w:rsidRPr="6E4B6440" w:rsidR="31B25841">
        <w:rPr>
          <w:rFonts w:ascii="Arial" w:hAnsi="Arial" w:eastAsia="Arial" w:cs="Arial"/>
          <w:color w:val="000000" w:themeColor="text1"/>
          <w:sz w:val="24"/>
          <w:szCs w:val="24"/>
        </w:rPr>
        <w:t xml:space="preserve"> aproximadamente </w:t>
      </w:r>
      <w:r w:rsidRPr="6E4B6440" w:rsidR="089883E9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R$ 4 Bilhões</w:t>
      </w:r>
      <w:r w:rsidRPr="6E4B6440" w:rsidR="4D965FE9">
        <w:rPr>
          <w:rFonts w:ascii="Arial" w:hAnsi="Arial" w:eastAsia="Arial" w:cs="Arial"/>
          <w:color w:val="000000" w:themeColor="text1"/>
          <w:sz w:val="24"/>
          <w:szCs w:val="24"/>
        </w:rPr>
        <w:t xml:space="preserve"> em média ao mercado</w:t>
      </w:r>
      <w:r w:rsidRPr="6E4B6440" w:rsidR="7CBE07E9">
        <w:rPr>
          <w:rFonts w:ascii="Arial" w:hAnsi="Arial" w:eastAsia="Arial" w:cs="Arial"/>
          <w:color w:val="000000" w:themeColor="text1"/>
          <w:sz w:val="24"/>
          <w:szCs w:val="24"/>
        </w:rPr>
        <w:t>. A</w:t>
      </w:r>
      <w:r w:rsidRPr="6E4B6440" w:rsidR="49FD5C3E">
        <w:rPr>
          <w:rFonts w:ascii="Arial" w:hAnsi="Arial" w:eastAsia="Arial" w:cs="Arial"/>
          <w:color w:val="000000" w:themeColor="text1"/>
          <w:sz w:val="24"/>
          <w:szCs w:val="24"/>
        </w:rPr>
        <w:t xml:space="preserve"> porcentagem </w:t>
      </w:r>
      <w:r w:rsidRPr="6E4B6440" w:rsidR="60EA5B22">
        <w:rPr>
          <w:rFonts w:ascii="Arial" w:hAnsi="Arial" w:eastAsia="Arial" w:cs="Arial"/>
          <w:color w:val="000000" w:themeColor="text1"/>
          <w:sz w:val="24"/>
          <w:szCs w:val="24"/>
        </w:rPr>
        <w:t>mencionada</w:t>
      </w:r>
      <w:r w:rsidRPr="6E4B6440" w:rsidR="2A07D30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7F90B427">
        <w:rPr>
          <w:rFonts w:ascii="Arial" w:hAnsi="Arial" w:eastAsia="Arial" w:cs="Arial"/>
          <w:color w:val="000000" w:themeColor="text1"/>
          <w:sz w:val="24"/>
          <w:szCs w:val="24"/>
        </w:rPr>
        <w:t>reflete</w:t>
      </w:r>
      <w:r w:rsidRPr="6E4B6440" w:rsidR="49FD5C3E">
        <w:rPr>
          <w:rFonts w:ascii="Arial" w:hAnsi="Arial" w:eastAsia="Arial" w:cs="Arial"/>
          <w:color w:val="000000" w:themeColor="text1"/>
          <w:sz w:val="24"/>
          <w:szCs w:val="24"/>
        </w:rPr>
        <w:t xml:space="preserve"> perda significativa de dinheiro</w:t>
      </w:r>
      <w:r w:rsidRPr="6E4B6440" w:rsidR="60559779">
        <w:rPr>
          <w:rFonts w:ascii="Arial" w:hAnsi="Arial" w:eastAsia="Arial" w:cs="Arial"/>
          <w:color w:val="000000" w:themeColor="text1"/>
          <w:sz w:val="24"/>
          <w:szCs w:val="24"/>
        </w:rPr>
        <w:t xml:space="preserve"> quando se considera que apenas o mercado brasileiro de chocolate movimenta cerca de R$13 Bilhões anualmente</w:t>
      </w:r>
      <w:r w:rsidRPr="6E4B6440" w:rsidR="32EC4899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145199DD" w:rsidP="6E4B6440" w:rsidRDefault="145199DD" w14:paraId="613BA3CA" w14:textId="0DDAFBC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Levando as informações apresentadas em consideração,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conclui-se que o desenvolvimento de uma solução tecnológica para a cole</w:t>
      </w:r>
      <w:r w:rsidRPr="6E4B6440" w:rsidR="022FE04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ta e consulta de dados térmicos </w:t>
      </w:r>
      <w:r w:rsidRPr="6E4B6440" w:rsidR="1A14796C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</w:t>
      </w:r>
      <w:r w:rsidRPr="6E4B6440" w:rsidR="26D9D41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ode contribuir para redução de custos, aumento de eficiência e maior controle de qualidade na indústria brasileira de chocolate</w:t>
      </w:r>
      <w:r w:rsidRPr="6E4B6440" w:rsidR="26D9D417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3B5B0CCE" w14:paraId="5BBD9896" w14:textId="66B3056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C135B96" w:rsidP="6E4B6440" w:rsidRDefault="4C135B96" w14:paraId="3A6E6171" w14:textId="61401BA9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Objetivo</w:t>
      </w:r>
      <w:r w:rsidRPr="6E4B6440" w:rsidR="3359AB2B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</w:t>
      </w: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:</w:t>
      </w:r>
    </w:p>
    <w:p w:rsidR="55E732B6" w:rsidP="6E4B6440" w:rsidRDefault="55E732B6" w14:paraId="5244D16C" w14:textId="28EB9754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Dentro de 4 meses</w:t>
      </w:r>
      <w:r w:rsidRPr="6E4B6440" w:rsidR="7462BCA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7462BCA2" w:rsidP="6E4B6440" w:rsidRDefault="7462BCA2" w14:paraId="559142E0" w14:textId="266955D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</w:t>
      </w:r>
      <w:r w:rsidRPr="6E4B6440" w:rsidR="230E4667">
        <w:rPr>
          <w:rFonts w:ascii="Arial" w:hAnsi="Arial" w:eastAsia="Arial" w:cs="Arial"/>
          <w:color w:val="000000" w:themeColor="text1"/>
          <w:sz w:val="24"/>
          <w:szCs w:val="24"/>
        </w:rPr>
        <w:t>esenvolver um sistema</w:t>
      </w:r>
      <w:r w:rsidRPr="6E4B6440" w:rsidR="55E732B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2ADC8827">
        <w:rPr>
          <w:rFonts w:ascii="Arial" w:hAnsi="Arial" w:eastAsia="Arial" w:cs="Arial"/>
          <w:color w:val="000000" w:themeColor="text1"/>
          <w:sz w:val="24"/>
          <w:szCs w:val="24"/>
        </w:rPr>
        <w:t xml:space="preserve">que utiliza sensores </w:t>
      </w:r>
      <w:r w:rsidRPr="6E4B6440" w:rsidR="0260B900">
        <w:rPr>
          <w:rFonts w:ascii="Arial" w:hAnsi="Arial" w:eastAsia="Arial" w:cs="Arial"/>
          <w:color w:val="000000" w:themeColor="text1"/>
          <w:sz w:val="24"/>
          <w:szCs w:val="24"/>
        </w:rPr>
        <w:t xml:space="preserve">para medir </w:t>
      </w:r>
      <w:r w:rsidRPr="6E4B6440" w:rsidR="57FBBF8E">
        <w:rPr>
          <w:rFonts w:ascii="Arial" w:hAnsi="Arial" w:eastAsia="Arial" w:cs="Arial"/>
          <w:color w:val="000000" w:themeColor="text1"/>
          <w:sz w:val="24"/>
          <w:szCs w:val="24"/>
        </w:rPr>
        <w:t xml:space="preserve">a </w:t>
      </w:r>
      <w:r w:rsidRPr="6E4B6440" w:rsidR="0260B900">
        <w:rPr>
          <w:rFonts w:ascii="Arial" w:hAnsi="Arial" w:eastAsia="Arial" w:cs="Arial"/>
          <w:color w:val="000000" w:themeColor="text1"/>
          <w:sz w:val="24"/>
          <w:szCs w:val="24"/>
        </w:rPr>
        <w:t>temperatura na parte de conchagem da produção</w:t>
      </w:r>
      <w:r w:rsidRPr="6E4B6440" w:rsidR="22C0F00C">
        <w:rPr>
          <w:rFonts w:ascii="Arial" w:hAnsi="Arial" w:eastAsia="Arial" w:cs="Arial"/>
          <w:color w:val="000000" w:themeColor="text1"/>
          <w:sz w:val="24"/>
          <w:szCs w:val="24"/>
        </w:rPr>
        <w:t xml:space="preserve"> do chocolate</w:t>
      </w:r>
    </w:p>
    <w:p w:rsidR="1CE431F5" w:rsidP="6E4B6440" w:rsidRDefault="1CE431F5" w14:paraId="5013DAFE" w14:textId="549B81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Disponibilizar um site institucional</w:t>
      </w:r>
      <w:r w:rsidRPr="6E4B6440" w:rsidR="063342DA">
        <w:rPr>
          <w:rFonts w:ascii="Arial" w:hAnsi="Arial" w:eastAsia="Arial" w:cs="Arial"/>
          <w:color w:val="000000" w:themeColor="text1"/>
          <w:sz w:val="24"/>
          <w:szCs w:val="24"/>
        </w:rPr>
        <w:t xml:space="preserve"> com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:</w:t>
      </w:r>
    </w:p>
    <w:p w:rsidR="2CC8B7A0" w:rsidP="6E4B6440" w:rsidRDefault="2CC8B7A0" w14:paraId="4692AD68" w14:textId="7866E74D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 w:rsidRPr="6E4B6440" w:rsidR="3307A1D4">
        <w:rPr>
          <w:rFonts w:ascii="Arial" w:hAnsi="Arial" w:eastAsia="Arial" w:cs="Arial"/>
          <w:color w:val="000000" w:themeColor="text1"/>
          <w:sz w:val="24"/>
          <w:szCs w:val="24"/>
        </w:rPr>
        <w:t>Dashboard de consulta de dados</w:t>
      </w:r>
    </w:p>
    <w:p w:rsidR="1F704F32" w:rsidP="6E4B6440" w:rsidRDefault="1F704F32" w14:paraId="7CD48F19" w14:textId="6CED4201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 w:rsidRPr="6E4B6440" w:rsidR="3307A1D4">
        <w:rPr>
          <w:rFonts w:ascii="Arial" w:hAnsi="Arial" w:eastAsia="Arial" w:cs="Arial"/>
          <w:color w:val="000000" w:themeColor="text1"/>
          <w:sz w:val="24"/>
          <w:szCs w:val="24"/>
        </w:rPr>
        <w:t>Página de login e cadastro</w:t>
      </w:r>
    </w:p>
    <w:p w:rsidR="51AE220E" w:rsidP="6E4B6440" w:rsidRDefault="51AE220E" w14:paraId="4EA6638F" w14:textId="5B336050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- Calculadora Financeira</w:t>
      </w:r>
    </w:p>
    <w:p w:rsidR="3A51B172" w:rsidP="6E4B6440" w:rsidRDefault="3A51B172" w14:paraId="68C9CA76" w14:textId="5B336050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- Informações sobre o projeto</w:t>
      </w:r>
    </w:p>
    <w:p w:rsidR="3A51B172" w:rsidP="6E4B6440" w:rsidRDefault="3A51B172" w14:paraId="37FE4D03" w14:textId="137B74C1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- Contato dos reesposáveis pelo projeto </w:t>
      </w:r>
    </w:p>
    <w:p w:rsidR="0153A5E6" w:rsidP="6E4B6440" w:rsidRDefault="0153A5E6" w14:paraId="1F9314B8" w14:textId="7E0FF7C9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28E3D43E" w:rsidP="6E4B6440" w:rsidRDefault="68045B6D" w14:paraId="4F57A00D" w14:textId="0A373F7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Justificativa:</w:t>
      </w:r>
      <w:r w:rsidRPr="6E4B6440" w:rsidR="1A7CB54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1E53EF9E" w:rsidP="6E4B6440" w:rsidRDefault="1E53EF9E" w14:paraId="1BB96D4E" w14:textId="001A89B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Reduzir o desperdício na fabricação do chocolate com controle de temperatura em</w:t>
      </w:r>
      <w:r w:rsidRPr="6E4B6440" w:rsidR="7FC6947C">
        <w:rPr>
          <w:rFonts w:ascii="Arial" w:hAnsi="Arial" w:eastAsia="Arial" w:cs="Arial"/>
          <w:color w:val="000000" w:themeColor="text1"/>
          <w:sz w:val="24"/>
          <w:szCs w:val="24"/>
        </w:rPr>
        <w:t xml:space="preserve"> até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23.8 milhões de dólares durante a produção.</w:t>
      </w:r>
    </w:p>
    <w:p w:rsidR="0153A5E6" w:rsidP="6E4B6440" w:rsidRDefault="0153A5E6" w14:paraId="36829F23" w14:textId="25801AD8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6E4B6440" w:rsidP="6E4B6440" w:rsidRDefault="6E4B6440" w14:paraId="12CCA239" w14:textId="7AF911D8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6E4B6440" w:rsidP="6E4B6440" w:rsidRDefault="6E4B6440" w14:paraId="273D52E5" w14:textId="390A208F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6E4B6440" w:rsidP="6E4B6440" w:rsidRDefault="6E4B6440" w14:paraId="6E53870C" w14:textId="4750FCF8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6E4B6440" w:rsidP="6E4B6440" w:rsidRDefault="6E4B6440" w14:paraId="4DDBA218" w14:textId="393BB466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6E4B6440" w:rsidP="6E4B6440" w:rsidRDefault="6E4B6440" w14:paraId="7A4FAF57" w14:textId="51C260FA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6E4B6440" w:rsidP="6E4B6440" w:rsidRDefault="6E4B6440" w14:paraId="08B06080" w14:textId="2618EF86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28E3D43E" w:rsidP="399B82C6" w:rsidRDefault="28E3D43E" w14:paraId="5E637899" w14:textId="00A3C8CF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  <w:r w:rsidRPr="399B82C6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Escopo</w:t>
      </w:r>
    </w:p>
    <w:p w:rsidR="3B5B0CCE" w:rsidP="6E4B6440" w:rsidRDefault="599686A0" w14:paraId="42A36D32" w14:textId="0D7313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Descrição do Projeto:</w:t>
      </w:r>
    </w:p>
    <w:p w:rsidR="3B5B0CCE" w:rsidP="6E4B6440" w:rsidRDefault="79C0FCB4" w14:paraId="4B725A44" w14:textId="7151DFD0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99B82C6">
        <w:rPr>
          <w:rFonts w:ascii="Arial" w:hAnsi="Arial" w:eastAsia="Arial" w:cs="Arial"/>
          <w:sz w:val="24"/>
          <w:szCs w:val="24"/>
        </w:rPr>
        <w:t>Projeto de c</w:t>
      </w:r>
      <w:r w:rsidRPr="399B82C6" w:rsidR="4A9F79E8">
        <w:rPr>
          <w:rFonts w:ascii="Arial" w:hAnsi="Arial" w:eastAsia="Arial" w:cs="Arial"/>
          <w:sz w:val="24"/>
          <w:szCs w:val="24"/>
        </w:rPr>
        <w:t xml:space="preserve">ontrole </w:t>
      </w:r>
      <w:r w:rsidRPr="399B82C6" w:rsidR="17979D32">
        <w:rPr>
          <w:rFonts w:ascii="Arial" w:hAnsi="Arial" w:eastAsia="Arial" w:cs="Arial"/>
          <w:sz w:val="24"/>
          <w:szCs w:val="24"/>
        </w:rPr>
        <w:t>técnico</w:t>
      </w:r>
      <w:r w:rsidRPr="399B82C6" w:rsidR="4A9F79E8">
        <w:rPr>
          <w:rFonts w:ascii="Arial" w:hAnsi="Arial" w:eastAsia="Arial" w:cs="Arial"/>
          <w:sz w:val="24"/>
          <w:szCs w:val="24"/>
        </w:rPr>
        <w:t xml:space="preserve"> de temperatura na </w:t>
      </w:r>
      <w:r w:rsidRPr="399B82C6" w:rsidR="453CC9ED">
        <w:rPr>
          <w:rFonts w:ascii="Arial" w:hAnsi="Arial" w:eastAsia="Arial" w:cs="Arial"/>
          <w:sz w:val="24"/>
          <w:szCs w:val="24"/>
        </w:rPr>
        <w:t>produção</w:t>
      </w:r>
      <w:r w:rsidRPr="399B82C6" w:rsidR="4A9F79E8">
        <w:rPr>
          <w:rFonts w:ascii="Arial" w:hAnsi="Arial" w:eastAsia="Arial" w:cs="Arial"/>
          <w:sz w:val="24"/>
          <w:szCs w:val="24"/>
        </w:rPr>
        <w:t xml:space="preserve"> de chocolate utilizando sensores </w:t>
      </w:r>
      <w:r w:rsidRPr="399B82C6" w:rsidR="567C15F9">
        <w:rPr>
          <w:rFonts w:ascii="Arial" w:hAnsi="Arial" w:eastAsia="Arial" w:cs="Arial"/>
          <w:sz w:val="24"/>
          <w:szCs w:val="24"/>
        </w:rPr>
        <w:t>térmicos</w:t>
      </w:r>
      <w:r w:rsidRPr="399B82C6" w:rsidR="655C69F3">
        <w:rPr>
          <w:rFonts w:ascii="Arial" w:hAnsi="Arial" w:eastAsia="Arial" w:cs="Arial"/>
          <w:sz w:val="24"/>
          <w:szCs w:val="24"/>
        </w:rPr>
        <w:t>.</w:t>
      </w:r>
    </w:p>
    <w:p w:rsidR="3B5B0CCE" w:rsidP="6E4B6440" w:rsidRDefault="3B5B0CCE" w14:paraId="3371591B" w14:textId="0B4B36F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5FFD1D04" w14:paraId="51295E18" w14:textId="689164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Resultado esperado:</w:t>
      </w:r>
    </w:p>
    <w:p w:rsidR="3B5B0CCE" w:rsidP="6E4B6440" w:rsidRDefault="26C74673" w14:paraId="1F6F3668" w14:textId="3342A3A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A solução proposta inclui a instalação de sensores térmicos durante a fase de conchagem do chocolate, com o objetivo de reduzir o desperdício e melhorar o controle do processo de fabricação. Os dados coletados pelos sensores serão posteriormente consolidados em um painel de controle e fornecidos ao cliente, permitindo a visualização de gráficos e indicadores relacionados à temperatura do processo de forma clara e eficiente.</w:t>
      </w:r>
    </w:p>
    <w:p w:rsidR="3B5B0CCE" w:rsidP="6E4B6440" w:rsidRDefault="3B5B0CCE" w14:paraId="2AF29E60" w14:textId="34CDB1B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17717460" w14:paraId="67CBE70A" w14:textId="264AFB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Limites e Exclusões</w:t>
      </w:r>
    </w:p>
    <w:p w:rsidR="3B5B0CCE" w:rsidP="6E4B6440" w:rsidRDefault="17717460" w14:paraId="459EB066" w14:textId="0D96CB86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69C04C7" w:rsidR="17717460">
        <w:rPr>
          <w:rFonts w:ascii="Arial" w:hAnsi="Arial" w:eastAsia="Arial" w:cs="Arial"/>
          <w:sz w:val="24"/>
          <w:szCs w:val="24"/>
        </w:rPr>
        <w:t xml:space="preserve">O projeto se concentrará exclusivamente na criação de um equipamento que avalie a temperatura durante a etapa de </w:t>
      </w:r>
      <w:r w:rsidRPr="469C04C7" w:rsidR="17717460">
        <w:rPr>
          <w:rFonts w:ascii="Arial" w:hAnsi="Arial" w:eastAsia="Arial" w:cs="Arial"/>
          <w:sz w:val="24"/>
          <w:szCs w:val="24"/>
        </w:rPr>
        <w:t>co</w:t>
      </w:r>
      <w:r w:rsidRPr="469C04C7" w:rsidR="0098290E">
        <w:rPr>
          <w:rFonts w:ascii="Arial" w:hAnsi="Arial" w:eastAsia="Arial" w:cs="Arial"/>
          <w:sz w:val="24"/>
          <w:szCs w:val="24"/>
        </w:rPr>
        <w:t>nchagem</w:t>
      </w:r>
      <w:r w:rsidRPr="469C04C7" w:rsidR="0098290E">
        <w:rPr>
          <w:rFonts w:ascii="Arial" w:hAnsi="Arial" w:eastAsia="Arial" w:cs="Arial"/>
          <w:sz w:val="24"/>
          <w:szCs w:val="24"/>
        </w:rPr>
        <w:t xml:space="preserve"> </w:t>
      </w:r>
      <w:r w:rsidRPr="469C04C7" w:rsidR="008756C8">
        <w:rPr>
          <w:rFonts w:ascii="Arial" w:hAnsi="Arial" w:eastAsia="Arial" w:cs="Arial"/>
          <w:sz w:val="24"/>
          <w:szCs w:val="24"/>
        </w:rPr>
        <w:t>na produção</w:t>
      </w:r>
      <w:r w:rsidRPr="469C04C7" w:rsidR="17717460">
        <w:rPr>
          <w:rFonts w:ascii="Arial" w:hAnsi="Arial" w:eastAsia="Arial" w:cs="Arial"/>
          <w:sz w:val="24"/>
          <w:szCs w:val="24"/>
        </w:rPr>
        <w:t xml:space="preserve"> d</w:t>
      </w:r>
      <w:r w:rsidRPr="469C04C7" w:rsidR="008756C8">
        <w:rPr>
          <w:rFonts w:ascii="Arial" w:hAnsi="Arial" w:eastAsia="Arial" w:cs="Arial"/>
          <w:sz w:val="24"/>
          <w:szCs w:val="24"/>
        </w:rPr>
        <w:t>o</w:t>
      </w:r>
      <w:r w:rsidRPr="469C04C7" w:rsidR="17717460">
        <w:rPr>
          <w:rFonts w:ascii="Arial" w:hAnsi="Arial" w:eastAsia="Arial" w:cs="Arial"/>
          <w:sz w:val="24"/>
          <w:szCs w:val="24"/>
        </w:rPr>
        <w:t xml:space="preserve"> chocolate. </w:t>
      </w:r>
      <w:r w:rsidRPr="469C04C7" w:rsidR="17717460">
        <w:rPr>
          <w:rFonts w:ascii="Arial" w:hAnsi="Arial" w:eastAsia="Arial" w:cs="Arial"/>
          <w:b w:val="1"/>
          <w:bCs w:val="1"/>
          <w:sz w:val="24"/>
          <w:szCs w:val="24"/>
        </w:rPr>
        <w:t>Não será abordado outros aspectos do processo de fabricação do chocolate</w:t>
      </w:r>
      <w:r w:rsidRPr="469C04C7" w:rsidR="17717460">
        <w:rPr>
          <w:rFonts w:ascii="Arial" w:hAnsi="Arial" w:eastAsia="Arial" w:cs="Arial"/>
          <w:sz w:val="24"/>
          <w:szCs w:val="24"/>
        </w:rPr>
        <w:t>.</w:t>
      </w:r>
    </w:p>
    <w:p w:rsidR="3B5B0CCE" w:rsidP="6E4B6440" w:rsidRDefault="17717460" w14:paraId="10281509" w14:textId="68511C46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O sistema planejado terá como foco principal a monitorização da temperatura durante a cocção do chocolate. Não serão abordados</w:t>
      </w:r>
      <w:r w:rsidR="00E661A2">
        <w:rPr>
          <w:rFonts w:ascii="Arial" w:hAnsi="Arial" w:eastAsia="Arial" w:cs="Arial"/>
          <w:sz w:val="24"/>
          <w:szCs w:val="24"/>
        </w:rPr>
        <w:t xml:space="preserve"> neste projeto</w:t>
      </w:r>
      <w:r w:rsidRPr="6E4B6440">
        <w:rPr>
          <w:rFonts w:ascii="Arial" w:hAnsi="Arial" w:eastAsia="Arial" w:cs="Arial"/>
          <w:sz w:val="24"/>
          <w:szCs w:val="24"/>
        </w:rPr>
        <w:t xml:space="preserve"> outros requisitos de produção, como umidade</w:t>
      </w:r>
      <w:r w:rsidR="009C14C4">
        <w:rPr>
          <w:rFonts w:ascii="Arial" w:hAnsi="Arial" w:eastAsia="Arial" w:cs="Arial"/>
          <w:sz w:val="24"/>
          <w:szCs w:val="24"/>
        </w:rPr>
        <w:t xml:space="preserve"> e </w:t>
      </w:r>
      <w:r w:rsidRPr="6E4B6440">
        <w:rPr>
          <w:rFonts w:ascii="Arial" w:hAnsi="Arial" w:eastAsia="Arial" w:cs="Arial"/>
          <w:sz w:val="24"/>
          <w:szCs w:val="24"/>
        </w:rPr>
        <w:t>pressão</w:t>
      </w:r>
      <w:r w:rsidR="009C14C4">
        <w:rPr>
          <w:rFonts w:ascii="Arial" w:hAnsi="Arial" w:eastAsia="Arial" w:cs="Arial"/>
          <w:sz w:val="24"/>
          <w:szCs w:val="24"/>
        </w:rPr>
        <w:t>.</w:t>
      </w:r>
    </w:p>
    <w:p w:rsidR="3B5B0CCE" w:rsidP="6E4B6440" w:rsidRDefault="17717460" w14:paraId="7FB7A03F" w14:textId="34DFC23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69C04C7" w:rsidR="17717460">
        <w:rPr>
          <w:rFonts w:ascii="Arial" w:hAnsi="Arial" w:eastAsia="Arial" w:cs="Arial"/>
          <w:sz w:val="24"/>
          <w:szCs w:val="24"/>
        </w:rPr>
        <w:t xml:space="preserve">O projeto incluirá o desenvolvimento de software para medir a temperatura, mas </w:t>
      </w:r>
      <w:r w:rsidRPr="469C04C7" w:rsidR="17717460">
        <w:rPr>
          <w:rFonts w:ascii="Arial" w:hAnsi="Arial" w:eastAsia="Arial" w:cs="Arial"/>
          <w:b w:val="1"/>
          <w:bCs w:val="1"/>
          <w:sz w:val="24"/>
          <w:szCs w:val="24"/>
        </w:rPr>
        <w:t>não se estenderá à criação de outros tipos de dispositivos</w:t>
      </w:r>
      <w:r w:rsidRPr="469C04C7" w:rsidR="17717460">
        <w:rPr>
          <w:rFonts w:ascii="Arial" w:hAnsi="Arial" w:eastAsia="Arial" w:cs="Arial"/>
          <w:sz w:val="24"/>
          <w:szCs w:val="24"/>
        </w:rPr>
        <w:t xml:space="preserve"> ou sensores para monitorar diferentes variáveis do processo. </w:t>
      </w:r>
    </w:p>
    <w:p w:rsidR="3B5B0CCE" w:rsidP="6E4B6440" w:rsidRDefault="17717460" w14:paraId="385800C9" w14:textId="6DDAA2A9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69C04C7" w:rsidR="17717460">
        <w:rPr>
          <w:rFonts w:ascii="Arial" w:hAnsi="Arial" w:eastAsia="Arial" w:cs="Arial"/>
          <w:sz w:val="24"/>
          <w:szCs w:val="24"/>
        </w:rPr>
        <w:t>Exclui outras funcionalidades do site institucional</w:t>
      </w:r>
      <w:r w:rsidRPr="469C04C7" w:rsidR="002D5C56">
        <w:rPr>
          <w:rFonts w:ascii="Arial" w:hAnsi="Arial" w:eastAsia="Arial" w:cs="Arial"/>
          <w:sz w:val="24"/>
          <w:szCs w:val="24"/>
        </w:rPr>
        <w:t>, ou</w:t>
      </w:r>
      <w:r w:rsidRPr="469C04C7" w:rsidR="17717460">
        <w:rPr>
          <w:rFonts w:ascii="Arial" w:hAnsi="Arial" w:eastAsia="Arial" w:cs="Arial"/>
          <w:sz w:val="24"/>
          <w:szCs w:val="24"/>
        </w:rPr>
        <w:t xml:space="preserve">tros recursos, como </w:t>
      </w:r>
      <w:r w:rsidRPr="469C04C7" w:rsidR="6C0B86E0">
        <w:rPr>
          <w:rFonts w:ascii="Arial" w:hAnsi="Arial" w:eastAsia="Arial" w:cs="Arial"/>
          <w:sz w:val="24"/>
          <w:szCs w:val="24"/>
        </w:rPr>
        <w:t>análise</w:t>
      </w:r>
      <w:r w:rsidRPr="469C04C7" w:rsidR="00CD6CF4">
        <w:rPr>
          <w:rFonts w:ascii="Arial" w:hAnsi="Arial" w:eastAsia="Arial" w:cs="Arial"/>
          <w:sz w:val="24"/>
          <w:szCs w:val="24"/>
        </w:rPr>
        <w:t xml:space="preserve"> de dados integrada</w:t>
      </w:r>
      <w:r w:rsidRPr="469C04C7" w:rsidR="002D5C56">
        <w:rPr>
          <w:rFonts w:ascii="Arial" w:hAnsi="Arial" w:eastAsia="Arial" w:cs="Arial"/>
          <w:sz w:val="24"/>
          <w:szCs w:val="24"/>
        </w:rPr>
        <w:t xml:space="preserve"> </w:t>
      </w:r>
      <w:r w:rsidRPr="469C04C7" w:rsidR="00CD6CF4">
        <w:rPr>
          <w:rFonts w:ascii="Arial" w:hAnsi="Arial" w:eastAsia="Arial" w:cs="Arial"/>
          <w:sz w:val="24"/>
          <w:szCs w:val="24"/>
        </w:rPr>
        <w:t xml:space="preserve">com </w:t>
      </w:r>
      <w:r w:rsidRPr="469C04C7" w:rsidR="00CD6CF4">
        <w:rPr>
          <w:rFonts w:ascii="Arial" w:hAnsi="Arial" w:eastAsia="Arial" w:cs="Arial"/>
          <w:b w:val="1"/>
          <w:bCs w:val="1"/>
          <w:sz w:val="24"/>
          <w:szCs w:val="24"/>
        </w:rPr>
        <w:t xml:space="preserve">outras áreas de produção, não diretamente relacionadas à controle de temperatura fase de </w:t>
      </w:r>
      <w:r w:rsidRPr="469C04C7" w:rsidR="00CD6CF4">
        <w:rPr>
          <w:rFonts w:ascii="Arial" w:hAnsi="Arial" w:eastAsia="Arial" w:cs="Arial"/>
          <w:b w:val="1"/>
          <w:bCs w:val="1"/>
          <w:sz w:val="24"/>
          <w:szCs w:val="24"/>
        </w:rPr>
        <w:t>conchagem</w:t>
      </w:r>
      <w:r w:rsidRPr="469C04C7" w:rsidR="00CD6CF4">
        <w:rPr>
          <w:rFonts w:ascii="Arial" w:hAnsi="Arial" w:eastAsia="Arial" w:cs="Arial"/>
          <w:b w:val="1"/>
          <w:bCs w:val="1"/>
          <w:sz w:val="24"/>
          <w:szCs w:val="24"/>
        </w:rPr>
        <w:t xml:space="preserve"> do chocolate, não serão contempladas dentro deste projeto</w:t>
      </w:r>
      <w:r w:rsidRPr="469C04C7" w:rsidR="17717460">
        <w:rPr>
          <w:rFonts w:ascii="Arial" w:hAnsi="Arial" w:eastAsia="Arial" w:cs="Arial"/>
          <w:sz w:val="24"/>
          <w:szCs w:val="24"/>
        </w:rPr>
        <w:t>.</w:t>
      </w:r>
      <w:r>
        <w:br/>
      </w:r>
    </w:p>
    <w:p w:rsidR="3B5B0CCE" w:rsidP="6E4B6440" w:rsidRDefault="3B5B0CCE" w14:paraId="71D4389E" w14:textId="736FAD43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3B5B0CCE" w14:paraId="7A9E101E" w14:textId="189E15DE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3B5B0CCE" w14:paraId="3FED90E4" w14:textId="05821962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3B5B0CCE" w14:paraId="235C778B" w14:textId="4E1E601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3B5B0CCE" w14:paraId="7467495C" w14:textId="4939BF5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3B5B0CCE" w14:paraId="279AFB76" w14:textId="20558D7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3B5B0CCE" w14:paraId="414876B8" w14:textId="36543E40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3B9963FC" w14:paraId="685E8323" w14:textId="27EE404E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M</w:t>
      </w:r>
      <w:r w:rsidRPr="6E4B6440" w:rsidR="16D3DD82">
        <w:rPr>
          <w:rFonts w:eastAsiaTheme="minorEastAsia"/>
          <w:b/>
          <w:bCs/>
          <w:color w:val="000000" w:themeColor="text1"/>
          <w:sz w:val="32"/>
          <w:szCs w:val="32"/>
        </w:rPr>
        <w:t>acro cronograma</w:t>
      </w:r>
    </w:p>
    <w:p w:rsidR="3B5B0CCE" w:rsidP="6E4B6440" w:rsidRDefault="0FA2D1F3" w14:paraId="304B4BB9" w14:textId="3D0EF21F">
      <w:pPr>
        <w:spacing w:line="360" w:lineRule="auto"/>
        <w:jc w:val="both"/>
      </w:pPr>
      <w:r w:rsidRPr="1C527553">
        <w:rPr>
          <w:rFonts w:ascii="Arial" w:hAnsi="Arial" w:eastAsia="Arial" w:cs="Arial"/>
          <w:color w:val="000000" w:themeColor="text1"/>
          <w:sz w:val="24"/>
          <w:szCs w:val="24"/>
        </w:rPr>
        <w:t xml:space="preserve">Prazo estimado: </w:t>
      </w:r>
      <w:r w:rsidRPr="1C527553" w:rsidR="52EC9ABD">
        <w:rPr>
          <w:rFonts w:ascii="Arial" w:hAnsi="Arial" w:eastAsia="Arial" w:cs="Arial"/>
          <w:color w:val="000000" w:themeColor="text1"/>
          <w:sz w:val="24"/>
          <w:szCs w:val="24"/>
        </w:rPr>
        <w:t>4</w:t>
      </w:r>
      <w:r w:rsidRPr="1C527553">
        <w:rPr>
          <w:rFonts w:ascii="Arial" w:hAnsi="Arial" w:eastAsia="Arial" w:cs="Arial"/>
          <w:color w:val="000000" w:themeColor="text1"/>
          <w:sz w:val="24"/>
          <w:szCs w:val="24"/>
        </w:rPr>
        <w:t xml:space="preserve"> meses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080"/>
        <w:gridCol w:w="1500"/>
        <w:gridCol w:w="1470"/>
      </w:tblGrid>
      <w:tr w:rsidR="6E4B6440" w:rsidTr="6E4B6440" w14:paraId="4300FF96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0746A27E" w14:textId="56514E5C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MACRO ATIVIDADES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597835EC" w14:textId="05DD21F3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DATA INÍCIO</w:t>
            </w:r>
          </w:p>
        </w:tc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346A6EC7" w14:textId="2EE1A5D3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DATA FIM</w:t>
            </w:r>
          </w:p>
        </w:tc>
      </w:tr>
      <w:tr w:rsidR="6E4B6440" w:rsidTr="6E4B6440" w14:paraId="4803EF5D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6B2DE5BA" w14:textId="12E0FB0C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Entendimento de escopo e requisitos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10793832" w14:textId="49F04E67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18/03/2024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34A544B0" w14:textId="735EBC94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29/03/2024</w:t>
            </w:r>
          </w:p>
        </w:tc>
      </w:tr>
      <w:tr w:rsidR="6E4B6440" w:rsidTr="6E4B6440" w14:paraId="705AA6F6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4BC41357" w14:textId="29F54BC4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Desenvolvimento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29916F58" w14:textId="21A6D59C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01/04/2024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4602F99F" w14:textId="193E11F9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01/05/2024</w:t>
            </w:r>
          </w:p>
        </w:tc>
      </w:tr>
      <w:tr w:rsidR="6E4B6440" w:rsidTr="6E4B6440" w14:paraId="64BE51BA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0241CFE4" w14:textId="608F2E92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Testes </w:t>
            </w:r>
            <w:r w:rsidRPr="6E4B6440" w:rsidR="7C8CE67E">
              <w:rPr>
                <w:rFonts w:ascii="Aptos Narrow" w:hAnsi="Aptos Narrow" w:eastAsia="Aptos Narrow" w:cs="Aptos Narrow"/>
                <w:color w:val="000000" w:themeColor="text1"/>
              </w:rPr>
              <w:t>e ajustes na aplicação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7FF28402" w14:textId="2B6A99A5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01/05/2024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6C9DFD5F" w14:textId="2F102F7B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15/05/2024</w:t>
            </w:r>
          </w:p>
        </w:tc>
      </w:tr>
      <w:tr w:rsidR="6E4B6440" w:rsidTr="6E4B6440" w14:paraId="5E99C995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47B19ADA" w14:textId="5E58901B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Treinamento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0C5FC62" w:rsidP="6E4B6440" w:rsidRDefault="40C5FC62" w14:paraId="17FBDE02" w14:textId="15CA4856">
            <w:pPr>
              <w:spacing w:line="360" w:lineRule="auto"/>
            </w:pPr>
            <w:r>
              <w:t>18/05/2024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0C5FC62" w:rsidP="6E4B6440" w:rsidRDefault="40C5FC62" w14:paraId="796A137F" w14:textId="5809D86C">
            <w:pPr>
              <w:spacing w:line="360" w:lineRule="auto"/>
            </w:pPr>
            <w:r>
              <w:t>29/05/2024</w:t>
            </w:r>
          </w:p>
        </w:tc>
      </w:tr>
      <w:tr w:rsidR="6E4B6440" w:rsidTr="6E4B6440" w14:paraId="54D626DE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104D61AC" w14:textId="00326873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Implantação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25A0FC81" w14:textId="616A0FC9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01/06/2024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0CCCB647" w14:textId="0D706D2D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18/0</w:t>
            </w:r>
            <w:r w:rsidRPr="6E4B6440" w:rsidR="09FECD5B">
              <w:rPr>
                <w:rFonts w:ascii="Aptos Narrow" w:hAnsi="Aptos Narrow" w:eastAsia="Aptos Narrow" w:cs="Aptos Narrow"/>
                <w:color w:val="000000" w:themeColor="text1"/>
              </w:rPr>
              <w:t>7</w:t>
            </w: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/2024</w:t>
            </w:r>
          </w:p>
        </w:tc>
      </w:tr>
      <w:tr w:rsidR="6E4B6440" w:rsidTr="6E4B6440" w14:paraId="037CA713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6EF608F9" w14:textId="60A7AAA7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Encerramento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378C83C2" w14:textId="3CADCDF8">
            <w:pPr>
              <w:spacing w:line="360" w:lineRule="auto"/>
            </w:pP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F22B07" w:rsidP="6E4B6440" w:rsidRDefault="43F22B07" w14:paraId="26BFD87E" w14:textId="18FDAD00">
            <w:pPr>
              <w:spacing w:line="360" w:lineRule="auto"/>
            </w:pPr>
            <w:r>
              <w:t>18/07/2024</w:t>
            </w:r>
          </w:p>
        </w:tc>
      </w:tr>
    </w:tbl>
    <w:p w:rsidR="3B5B0CCE" w:rsidP="6E4B6440" w:rsidRDefault="3B5B0CCE" w14:paraId="77B2D059" w14:textId="0DE7836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3B5B0CCE" w14:paraId="0ACF93B7" w14:textId="3AADBFC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24170352" w14:paraId="1BF3C215" w14:textId="1D352F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Entendimento</w:t>
      </w:r>
      <w:r w:rsidRPr="6E4B6440" w:rsidR="3642623A">
        <w:rPr>
          <w:rFonts w:ascii="Arial" w:hAnsi="Arial" w:eastAsia="Arial" w:cs="Arial"/>
          <w:color w:val="000000" w:themeColor="text1"/>
          <w:sz w:val="24"/>
          <w:szCs w:val="24"/>
        </w:rPr>
        <w:t xml:space="preserve"> de escopo e requisitos</w:t>
      </w:r>
      <w:r w:rsidRPr="6E4B6440" w:rsidR="08692747">
        <w:rPr>
          <w:rFonts w:ascii="Arial" w:hAnsi="Arial" w:eastAsia="Arial" w:cs="Arial"/>
          <w:color w:val="000000" w:themeColor="text1"/>
          <w:sz w:val="24"/>
          <w:szCs w:val="24"/>
        </w:rPr>
        <w:t>:</w:t>
      </w:r>
    </w:p>
    <w:p w:rsidR="3B5B0CCE" w:rsidP="6E4B6440" w:rsidRDefault="6AF52A5F" w14:paraId="3EBA3D79" w14:textId="56C3DE7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Pr="6E4B6440" w:rsidR="0BA2B7C7">
        <w:rPr>
          <w:rFonts w:ascii="Arial" w:hAnsi="Arial" w:eastAsia="Arial" w:cs="Arial"/>
          <w:color w:val="000000" w:themeColor="text1"/>
          <w:sz w:val="24"/>
          <w:szCs w:val="24"/>
        </w:rPr>
        <w:t>niciaremos com a apresentação do</w:t>
      </w:r>
      <w:r w:rsidR="00C85287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0BA2B7C7">
        <w:rPr>
          <w:rFonts w:ascii="Arial" w:hAnsi="Arial" w:eastAsia="Arial" w:cs="Arial"/>
          <w:color w:val="000000" w:themeColor="text1"/>
          <w:sz w:val="24"/>
          <w:szCs w:val="24"/>
        </w:rPr>
        <w:t xml:space="preserve">projeto para o </w:t>
      </w:r>
      <w:r w:rsidR="00C622F1">
        <w:rPr>
          <w:rFonts w:ascii="Arial" w:hAnsi="Arial" w:eastAsia="Arial" w:cs="Arial"/>
          <w:color w:val="000000" w:themeColor="text1"/>
          <w:sz w:val="24"/>
          <w:szCs w:val="24"/>
        </w:rPr>
        <w:t>n</w:t>
      </w:r>
      <w:r w:rsidR="00C85287">
        <w:rPr>
          <w:rFonts w:ascii="Arial" w:hAnsi="Arial" w:eastAsia="Arial" w:cs="Arial"/>
          <w:color w:val="000000" w:themeColor="text1"/>
          <w:sz w:val="24"/>
          <w:szCs w:val="24"/>
        </w:rPr>
        <w:t>osso cliente</w:t>
      </w:r>
      <w:r w:rsidRPr="6E4B6440" w:rsidR="186FE48F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3B5B0CCE" w:rsidP="6E4B6440" w:rsidRDefault="2F92E5BC" w14:paraId="3C2B0D1C" w14:textId="2FF2A04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Obter aprovação do cliente para o detalhamento do escopo entendido;</w:t>
      </w:r>
    </w:p>
    <w:p w:rsidR="3B5B0CCE" w:rsidP="6E4B6440" w:rsidRDefault="3B5B0CCE" w14:paraId="4879E7C7" w14:textId="19AD0F7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12A719F8" w14:paraId="0B584D76" w14:textId="0263AD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Desenvolvimento:</w:t>
      </w:r>
    </w:p>
    <w:p w:rsidR="3B5B0CCE" w:rsidP="6E4B6440" w:rsidRDefault="03C89FF7" w14:paraId="78E7617C" w14:textId="7CC4862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Consideraremos requisitos definidos pelo cliente para o </w:t>
      </w:r>
      <w:r w:rsidRPr="6E4B6440" w:rsidR="5E097933">
        <w:rPr>
          <w:rFonts w:ascii="Arial" w:hAnsi="Arial" w:eastAsia="Arial" w:cs="Arial"/>
          <w:color w:val="000000" w:themeColor="text1"/>
          <w:sz w:val="24"/>
          <w:szCs w:val="24"/>
        </w:rPr>
        <w:t>desenvolvimento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da aplicação;</w:t>
      </w:r>
    </w:p>
    <w:p w:rsidR="3B5B0CCE" w:rsidP="6E4B6440" w:rsidRDefault="03C89FF7" w14:paraId="003FBAC4" w14:textId="4FBD59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Testes:</w:t>
      </w:r>
    </w:p>
    <w:p w:rsidR="3B5B0CCE" w:rsidP="6E4B6440" w:rsidRDefault="186FE48F" w14:paraId="4FB4C565" w14:textId="03FEA74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Faremos teste</w:t>
      </w:r>
      <w:r w:rsidRPr="6E4B6440" w:rsidR="28DC0ABD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dos sensores para garantia de que todos estão devidamente funcionando para execu</w:t>
      </w:r>
      <w:r w:rsidR="00682D66">
        <w:rPr>
          <w:rFonts w:ascii="Arial" w:hAnsi="Arial" w:eastAsia="Arial" w:cs="Arial"/>
          <w:color w:val="000000" w:themeColor="text1"/>
          <w:sz w:val="24"/>
          <w:szCs w:val="24"/>
        </w:rPr>
        <w:t>tar sua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própria fun</w:t>
      </w:r>
      <w:r w:rsidRPr="6E4B6440" w:rsidR="26E3D9F4">
        <w:rPr>
          <w:rFonts w:ascii="Arial" w:hAnsi="Arial" w:eastAsia="Arial" w:cs="Arial"/>
          <w:color w:val="000000" w:themeColor="text1"/>
          <w:sz w:val="24"/>
          <w:szCs w:val="24"/>
        </w:rPr>
        <w:t>ção</w:t>
      </w:r>
      <w:r w:rsidRPr="6E4B6440" w:rsidR="6F9C8809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3B5B0CCE" w:rsidP="6E4B6440" w:rsidRDefault="337C8DFF" w14:paraId="7925C3C3" w14:textId="4FC305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Treinamento e Implantação</w:t>
      </w:r>
    </w:p>
    <w:p w:rsidR="3B5B0CCE" w:rsidP="6E4B6440" w:rsidRDefault="50AE335C" w14:paraId="01616F37" w14:textId="53A274F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Necessário o deslocamento até o local de instalação, para a instauração dos sensores</w:t>
      </w:r>
      <w:r w:rsidRPr="6E4B6440" w:rsidR="59CFC9A6">
        <w:rPr>
          <w:rFonts w:ascii="Arial" w:hAnsi="Arial" w:eastAsia="Arial" w:cs="Arial"/>
          <w:color w:val="000000" w:themeColor="text1"/>
          <w:sz w:val="24"/>
          <w:szCs w:val="24"/>
        </w:rPr>
        <w:t>, para funcionamento e monitora</w:t>
      </w:r>
      <w:r w:rsidRPr="6E4B6440" w:rsidR="619E8BAC">
        <w:rPr>
          <w:rFonts w:ascii="Arial" w:hAnsi="Arial" w:eastAsia="Arial" w:cs="Arial"/>
          <w:color w:val="000000" w:themeColor="text1"/>
          <w:sz w:val="24"/>
          <w:szCs w:val="24"/>
        </w:rPr>
        <w:t>mento</w:t>
      </w:r>
      <w:r w:rsidRPr="6E4B6440" w:rsidR="59CFC9A6">
        <w:rPr>
          <w:rFonts w:ascii="Arial" w:hAnsi="Arial" w:eastAsia="Arial" w:cs="Arial"/>
          <w:color w:val="000000" w:themeColor="text1"/>
          <w:sz w:val="24"/>
          <w:szCs w:val="24"/>
        </w:rPr>
        <w:t xml:space="preserve"> da temperatura</w:t>
      </w:r>
      <w:r w:rsidRPr="6E4B6440" w:rsidR="39E32463">
        <w:rPr>
          <w:rFonts w:ascii="Arial" w:hAnsi="Arial" w:eastAsia="Arial" w:cs="Arial"/>
          <w:color w:val="000000" w:themeColor="text1"/>
          <w:sz w:val="24"/>
          <w:szCs w:val="24"/>
        </w:rPr>
        <w:t>, treinamento dos profissionais bem como a implantação do projeto;</w:t>
      </w:r>
    </w:p>
    <w:p w:rsidR="3B5B0CCE" w:rsidP="6E4B6440" w:rsidRDefault="73701A7D" w14:paraId="3BB7C40C" w14:textId="76020B7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Recursos necessários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3B5B0CCE" w:rsidP="6E4B6440" w:rsidRDefault="1D09091F" w14:paraId="702FA2E5" w14:textId="4588DC9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Nosso projeto necessita</w:t>
      </w:r>
      <w:r w:rsidRPr="6E4B6440" w:rsidR="7579AC52">
        <w:rPr>
          <w:rFonts w:ascii="Arial" w:hAnsi="Arial" w:eastAsia="Arial" w:cs="Arial"/>
          <w:color w:val="000000" w:themeColor="text1"/>
          <w:sz w:val="24"/>
          <w:szCs w:val="24"/>
        </w:rPr>
        <w:t>rá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6778CE22">
        <w:rPr>
          <w:rFonts w:ascii="Arial" w:hAnsi="Arial" w:eastAsia="Arial" w:cs="Arial"/>
          <w:color w:val="000000" w:themeColor="text1"/>
          <w:sz w:val="24"/>
          <w:szCs w:val="24"/>
        </w:rPr>
        <w:t>dos seguintes recursos:</w:t>
      </w:r>
    </w:p>
    <w:p w:rsidR="3B5B0CCE" w:rsidP="6E4B6440" w:rsidRDefault="6778CE22" w14:paraId="1BA279EB" w14:textId="44AA48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C</w:t>
      </w:r>
      <w:r w:rsidRPr="6E4B6440" w:rsidR="204370DE">
        <w:rPr>
          <w:rFonts w:ascii="Arial" w:hAnsi="Arial" w:eastAsia="Arial" w:cs="Arial"/>
          <w:color w:val="000000" w:themeColor="text1"/>
          <w:sz w:val="24"/>
          <w:szCs w:val="24"/>
        </w:rPr>
        <w:t xml:space="preserve">ontratação </w:t>
      </w:r>
      <w:r w:rsidRPr="6E4B6440" w:rsidR="5F2A3A17">
        <w:rPr>
          <w:rFonts w:ascii="Arial" w:hAnsi="Arial" w:eastAsia="Arial" w:cs="Arial"/>
          <w:color w:val="000000" w:themeColor="text1"/>
          <w:sz w:val="24"/>
          <w:szCs w:val="24"/>
        </w:rPr>
        <w:t>dos devidos</w:t>
      </w:r>
      <w:r w:rsidRPr="6E4B6440" w:rsidR="204370DE">
        <w:rPr>
          <w:rFonts w:ascii="Arial" w:hAnsi="Arial" w:eastAsia="Arial" w:cs="Arial"/>
          <w:color w:val="000000" w:themeColor="text1"/>
          <w:sz w:val="24"/>
          <w:szCs w:val="24"/>
        </w:rPr>
        <w:t xml:space="preserve"> profissionais que conheçam </w:t>
      </w:r>
      <w:r w:rsidRPr="6E4B6440" w:rsidR="3E3AC8A8">
        <w:rPr>
          <w:rFonts w:ascii="Arial" w:hAnsi="Arial" w:eastAsia="Arial" w:cs="Arial"/>
          <w:color w:val="000000" w:themeColor="text1"/>
          <w:sz w:val="24"/>
          <w:szCs w:val="24"/>
        </w:rPr>
        <w:t xml:space="preserve">sobre a indústria </w:t>
      </w:r>
      <w:r w:rsidRPr="6E4B6440" w:rsidR="6A301CCF">
        <w:rPr>
          <w:rFonts w:ascii="Arial" w:hAnsi="Arial" w:eastAsia="Arial" w:cs="Arial"/>
          <w:color w:val="000000" w:themeColor="text1"/>
          <w:sz w:val="24"/>
          <w:szCs w:val="24"/>
        </w:rPr>
        <w:t>de produção do chocolate, para que consigamos instalar os sensores nos l</w:t>
      </w:r>
      <w:r w:rsidR="00886F52">
        <w:rPr>
          <w:rFonts w:ascii="Arial" w:hAnsi="Arial" w:eastAsia="Arial" w:cs="Arial"/>
          <w:color w:val="000000" w:themeColor="text1"/>
          <w:sz w:val="24"/>
          <w:szCs w:val="24"/>
        </w:rPr>
        <w:t xml:space="preserve">ocais </w:t>
      </w:r>
      <w:r w:rsidRPr="6E4B6440" w:rsidR="6A301CCF">
        <w:rPr>
          <w:rFonts w:ascii="Arial" w:hAnsi="Arial" w:eastAsia="Arial" w:cs="Arial"/>
          <w:color w:val="000000" w:themeColor="text1"/>
          <w:sz w:val="24"/>
          <w:szCs w:val="24"/>
        </w:rPr>
        <w:t>corretos</w:t>
      </w:r>
      <w:r w:rsidR="00474113">
        <w:rPr>
          <w:rFonts w:ascii="Arial" w:hAnsi="Arial" w:eastAsia="Arial" w:cs="Arial"/>
          <w:color w:val="000000" w:themeColor="text1"/>
          <w:sz w:val="24"/>
          <w:szCs w:val="24"/>
        </w:rPr>
        <w:t>,</w:t>
      </w:r>
      <w:r w:rsidRPr="6E4B6440" w:rsidR="4EFD4C26">
        <w:rPr>
          <w:rFonts w:ascii="Arial" w:hAnsi="Arial" w:eastAsia="Arial" w:cs="Arial"/>
          <w:color w:val="000000" w:themeColor="text1"/>
          <w:sz w:val="24"/>
          <w:szCs w:val="24"/>
        </w:rPr>
        <w:t xml:space="preserve"> evi</w:t>
      </w:r>
      <w:r w:rsidR="00474113">
        <w:rPr>
          <w:rFonts w:ascii="Arial" w:hAnsi="Arial" w:eastAsia="Arial" w:cs="Arial"/>
          <w:color w:val="000000" w:themeColor="text1"/>
          <w:sz w:val="24"/>
          <w:szCs w:val="24"/>
        </w:rPr>
        <w:t>tando</w:t>
      </w:r>
      <w:r w:rsidRPr="6E4B6440" w:rsidR="4EFD4C26">
        <w:rPr>
          <w:rFonts w:ascii="Arial" w:hAnsi="Arial" w:eastAsia="Arial" w:cs="Arial"/>
          <w:color w:val="000000" w:themeColor="text1"/>
          <w:sz w:val="24"/>
          <w:szCs w:val="24"/>
        </w:rPr>
        <w:t xml:space="preserve"> falhas</w:t>
      </w:r>
      <w:r w:rsidR="00474113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210F9750" w14:paraId="4BAF5618" w14:textId="1EB96F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Pr="6E4B6440" w:rsidR="2A8BCC7B">
        <w:rPr>
          <w:rFonts w:ascii="Arial" w:hAnsi="Arial" w:eastAsia="Arial" w:cs="Arial"/>
          <w:color w:val="000000" w:themeColor="text1"/>
          <w:sz w:val="24"/>
          <w:szCs w:val="24"/>
        </w:rPr>
        <w:t xml:space="preserve">ndivíduos </w:t>
      </w:r>
      <w:r w:rsidR="00DB3500">
        <w:rPr>
          <w:rFonts w:ascii="Arial" w:hAnsi="Arial" w:eastAsia="Arial" w:cs="Arial"/>
          <w:color w:val="000000" w:themeColor="text1"/>
          <w:sz w:val="24"/>
          <w:szCs w:val="24"/>
        </w:rPr>
        <w:t xml:space="preserve">qualificados </w:t>
      </w:r>
      <w:r w:rsidRPr="6E4B6440" w:rsidR="2A8BCC7B">
        <w:rPr>
          <w:rFonts w:ascii="Arial" w:hAnsi="Arial" w:eastAsia="Arial" w:cs="Arial"/>
          <w:color w:val="000000" w:themeColor="text1"/>
          <w:sz w:val="24"/>
          <w:szCs w:val="24"/>
        </w:rPr>
        <w:t>que façam a manutenção da ferramenta que será instalada</w:t>
      </w:r>
      <w:r w:rsidR="002259B1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69E0F9DE" w14:paraId="4CE03AEF" w14:textId="3FE46A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 w:rsidR="28D50201">
        <w:rPr>
          <w:rFonts w:ascii="Arial" w:hAnsi="Arial" w:eastAsia="Arial" w:cs="Arial"/>
          <w:color w:val="000000" w:themeColor="text1"/>
          <w:sz w:val="24"/>
          <w:szCs w:val="24"/>
        </w:rPr>
        <w:t>ensores térmicos que resista</w:t>
      </w:r>
      <w:r w:rsidRPr="6E4B6440" w:rsidR="51A9CC1F">
        <w:rPr>
          <w:rFonts w:ascii="Arial" w:hAnsi="Arial" w:eastAsia="Arial" w:cs="Arial"/>
          <w:color w:val="000000" w:themeColor="text1"/>
          <w:sz w:val="24"/>
          <w:szCs w:val="24"/>
        </w:rPr>
        <w:t>m</w:t>
      </w:r>
      <w:r w:rsidRPr="6E4B6440" w:rsidR="28D50201">
        <w:rPr>
          <w:rFonts w:ascii="Arial" w:hAnsi="Arial" w:eastAsia="Arial" w:cs="Arial"/>
          <w:color w:val="000000" w:themeColor="text1"/>
          <w:sz w:val="24"/>
          <w:szCs w:val="24"/>
        </w:rPr>
        <w:t xml:space="preserve"> a </w:t>
      </w:r>
      <w:r w:rsidRPr="6E4B6440" w:rsidR="6F974810">
        <w:rPr>
          <w:rFonts w:ascii="Arial" w:hAnsi="Arial" w:eastAsia="Arial" w:cs="Arial"/>
          <w:color w:val="000000" w:themeColor="text1"/>
          <w:sz w:val="24"/>
          <w:szCs w:val="24"/>
        </w:rPr>
        <w:t>elevad</w:t>
      </w:r>
      <w:r w:rsidRPr="6E4B6440" w:rsidR="28D50201">
        <w:rPr>
          <w:rFonts w:ascii="Arial" w:hAnsi="Arial" w:eastAsia="Arial" w:cs="Arial"/>
          <w:color w:val="000000" w:themeColor="text1"/>
          <w:sz w:val="24"/>
          <w:szCs w:val="24"/>
        </w:rPr>
        <w:t>as temperaturas</w:t>
      </w:r>
      <w:r w:rsidR="0066095F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03CFD055" w14:paraId="6C79ABFD" w14:textId="193AD659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Restrições do Projeto</w:t>
      </w:r>
    </w:p>
    <w:p w:rsidR="3B5B0CCE" w:rsidP="6E4B6440" w:rsidRDefault="03CFD055" w14:paraId="16D23B84" w14:textId="20EFF00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Prazo de entrega de 4 meses para conclusão do projeto, o que requer uma gestão eficiente do tempo e dos recursos disponíveis, especialmente considerando as limitações de hardware e software.</w:t>
      </w:r>
    </w:p>
    <w:p w:rsidR="3B5B0CCE" w:rsidP="6E4B6440" w:rsidRDefault="03CFD055" w14:paraId="6699F123" w14:textId="4D86AD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Disponibilidade limitada de tecnologias e equipamentos além do sensor de temperatura Arduino LM35, o que pode influenciar as opções de desenvolvimento e implementação do sistema.</w:t>
      </w:r>
    </w:p>
    <w:p w:rsidR="3B5B0CCE" w:rsidP="6E4B6440" w:rsidRDefault="3B5B0CCE" w14:paraId="1E915064" w14:textId="2BF5756D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:rsidR="3B5B0CCE" w:rsidP="6E4B6440" w:rsidRDefault="3B5B0CCE" w14:paraId="47601A79" w14:textId="7D418F53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:rsidR="3B5B0CCE" w:rsidP="6E4B6440" w:rsidRDefault="3B5B0CCE" w14:paraId="596F1351" w14:textId="00AD2A1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:rsidR="3B5B0CCE" w:rsidP="6E4B6440" w:rsidRDefault="3B5B0CCE" w14:paraId="74D43E75" w14:textId="4E455772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:rsidR="3B5B0CCE" w:rsidP="6E4B6440" w:rsidRDefault="3B5B0CCE" w14:paraId="5838D484" w14:textId="1C39AEB8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:rsidR="3B5B0CCE" w:rsidP="6E4B6440" w:rsidRDefault="3B5B0CCE" w14:paraId="18A1C300" w14:textId="28E937E9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:rsidR="3B5B0CCE" w:rsidP="6E4B6440" w:rsidRDefault="3B5B0CCE" w14:paraId="33A8AD99" w14:textId="77528A08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:rsidR="3B5B0CCE" w:rsidP="6E4B6440" w:rsidRDefault="6C077590" w14:paraId="4D205CB3" w14:textId="15EEE9C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Partes interessadas</w:t>
      </w:r>
    </w:p>
    <w:tbl>
      <w:tblPr>
        <w:tblW w:w="0" w:type="auto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965"/>
        <w:gridCol w:w="5070"/>
      </w:tblGrid>
      <w:tr w:rsidR="6E4B6440" w:rsidTr="6E4B6440" w14:paraId="07009283" w14:textId="77777777">
        <w:trPr>
          <w:trHeight w:val="300"/>
        </w:trPr>
        <w:tc>
          <w:tcPr>
            <w:tcW w:w="198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  <w:shd w:val="clear" w:color="auto" w:fill="595959" w:themeFill="text1" w:themeFillTint="A6"/>
            <w:vAlign w:val="center"/>
          </w:tcPr>
          <w:p w:rsidR="6E4B6440" w:rsidP="6E4B6440" w:rsidRDefault="6E4B6440" w14:paraId="752A0604" w14:textId="4B665294">
            <w:pPr>
              <w:spacing w:after="0" w:line="360" w:lineRule="auto"/>
              <w:ind w:left="-20" w:right="-20"/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Parte Interessada</w:t>
            </w:r>
          </w:p>
        </w:tc>
        <w:tc>
          <w:tcPr>
            <w:tcW w:w="1965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  <w:shd w:val="clear" w:color="auto" w:fill="595959" w:themeFill="text1" w:themeFillTint="A6"/>
            <w:vAlign w:val="center"/>
          </w:tcPr>
          <w:p w:rsidR="6E4B6440" w:rsidP="6E4B6440" w:rsidRDefault="6E4B6440" w14:paraId="40B9D0C8" w14:textId="4B3A5C9D">
            <w:pPr>
              <w:spacing w:after="0" w:line="360" w:lineRule="auto"/>
              <w:ind w:left="-20" w:right="-20"/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Papel</w:t>
            </w:r>
          </w:p>
        </w:tc>
        <w:tc>
          <w:tcPr>
            <w:tcW w:w="507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595959" w:themeFill="text1" w:themeFillTint="A6"/>
            <w:vAlign w:val="center"/>
          </w:tcPr>
          <w:p w:rsidR="6E4B6440" w:rsidP="6E4B6440" w:rsidRDefault="6E4B6440" w14:paraId="6C903D62" w14:textId="45987570">
            <w:pPr>
              <w:spacing w:after="0" w:line="360" w:lineRule="auto"/>
              <w:ind w:left="-20" w:right="-20"/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Responsabilidades</w:t>
            </w:r>
          </w:p>
        </w:tc>
      </w:tr>
      <w:tr w:rsidR="6E4B6440" w:rsidTr="6E4B6440" w14:paraId="69B2DB48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7B80A834" w14:textId="608B348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Equipe de Desenvolvimento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70226994" w14:textId="52C4A028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Desenvolvedores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4830BED0" w14:textId="3A4297D6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Projetar e desenvolver o sistema de monitoramento de temperatura com sensores</w:t>
            </w:r>
            <w:r w:rsidRPr="6E4B6440" w:rsidR="2C590234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2C590234" w:rsidP="6E4B6440" w:rsidRDefault="2C590234" w14:paraId="0FA19766" w14:textId="47C25261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Testar e validar o sistema para garantir sua eficácia e precisão</w:t>
            </w:r>
            <w:r w:rsidRPr="6E4B6440" w:rsidR="7D178EFD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7D178EFD" w:rsidP="6E4B6440" w:rsidRDefault="7D178EFD" w14:paraId="090B0911" w14:textId="34E16A87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Implementar quaisquer atualizações ou melhorias necessárias ao longo do ciclo de vida do projeto.</w:t>
            </w:r>
          </w:p>
        </w:tc>
      </w:tr>
      <w:tr w:rsidR="6E4B6440" w:rsidTr="6E4B6440" w14:paraId="255D0604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7102EC93" w14:textId="377C151C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Equipe de Produção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3A9611C9" w14:textId="4DF71AB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Operadores de Produção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71A2EC06" w14:textId="52134160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Colaborar na instalação dos sensores térmicos durante a fase de conchagem do chocolate</w:t>
            </w:r>
            <w:r w:rsidRPr="6E4B6440" w:rsidR="6A297190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6E4B6440" w:rsidP="6E4B6440" w:rsidRDefault="6E4B6440" w14:paraId="03C445CD" w14:textId="3D262BB3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Monitorar e operar o sistema de monitoramento de temperatura no dia a dia da produção</w:t>
            </w:r>
            <w:r w:rsidRPr="6E4B6440" w:rsidR="64975101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6E4B6440" w:rsidP="6E4B6440" w:rsidRDefault="6E4B6440" w14:paraId="21C57EC6" w14:textId="67494B56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Reportar quaisquer problemas ou anomalias detectadas no sistema.</w:t>
            </w:r>
          </w:p>
        </w:tc>
      </w:tr>
      <w:tr w:rsidR="6E4B6440" w:rsidTr="6E4B6440" w14:paraId="1B2A96B0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66326F66" w14:textId="0090A6D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Equipe de Qualidade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5FE9630E" w14:textId="31181AE1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Responsável pela Qualidade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24903DA0" w14:textId="5DFF7789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Garantir que o sistema de monitoramento de temperatura atenda aos padrões de qualidade estabelecidos</w:t>
            </w:r>
            <w:r w:rsidRPr="6E4B6440" w:rsidR="572173F0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572173F0" w:rsidP="6E4B6440" w:rsidRDefault="572173F0" w14:paraId="161EA3D7" w14:textId="2933F1C9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Realizar verificações regulares para garantir a precisão dos dados coletados pelos sensores</w:t>
            </w:r>
            <w:r w:rsidRPr="6E4B6440" w:rsidR="7B18FCDD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7B18FCDD" w:rsidP="6E4B6440" w:rsidRDefault="7B18FCDD" w14:paraId="586417F7" w14:textId="515C39FE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- 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>Investigar e corrigir quaisquer desvios de qualidade identificados durante a produção.</w:t>
            </w:r>
          </w:p>
        </w:tc>
      </w:tr>
      <w:tr w:rsidR="6E4B6440" w:rsidTr="6E4B6440" w14:paraId="653684B6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308F7AD6" w14:textId="6A67D6AF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Cliente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6C100826" w14:textId="6AE0D069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Cliente/Usuário Final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520B7793" w14:textId="6D59AE93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- </w:t>
            </w:r>
            <w:bookmarkStart w:name="_Int_F07pKrrO" w:id="1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Fornecer</w:t>
            </w:r>
            <w:bookmarkEnd w:id="1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requisitos e especificações para o sistema de monitoramento de temperatura</w:t>
            </w:r>
            <w:r w:rsidRPr="6E4B6440" w:rsidR="43E9C39A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6E4B6440" w:rsidP="6E4B6440" w:rsidRDefault="6E4B6440" w14:paraId="2F808522" w14:textId="13DF972C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Testar e validar o sistema antes da implementação completa</w:t>
            </w:r>
            <w:r w:rsidRPr="6E4B6440" w:rsidR="19A454E8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56E6F6F7" w:rsidP="6E4B6440" w:rsidRDefault="56E6F6F7" w14:paraId="07AEEA7B" w14:textId="54156E5E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Utilizar os dados fornecidos pelo sistema para tomar decisões relacionadas à produção de chocolate.</w:t>
            </w:r>
          </w:p>
        </w:tc>
      </w:tr>
      <w:tr w:rsidR="6E4B6440" w:rsidTr="6E4B6440" w14:paraId="2144D8BF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527123C9" w14:textId="30922ECE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Fornecedores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4F7A79CE" w14:textId="1F969081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Fornecedores de Sensores e Equipamentos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</w:tcPr>
          <w:p w:rsidR="6E4B6440" w:rsidP="6E4B6440" w:rsidRDefault="6E4B6440" w14:paraId="6263D86E" w14:textId="6F38378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- </w:t>
            </w:r>
            <w:bookmarkStart w:name="_Int_6XVSq5JD" w:id="2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Fornecer</w:t>
            </w:r>
            <w:bookmarkEnd w:id="2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os sensores térmicos e outros equipamentos necessários para o projeto. - Oferecer suporte técnico e assistência durante a instalação e operação do sistema. </w:t>
            </w:r>
            <w:r w:rsidRPr="6E4B6440" w:rsidR="46242E8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Garantir a qualidade e confiabilidade dos produtos fornecidos.</w:t>
            </w:r>
          </w:p>
        </w:tc>
      </w:tr>
    </w:tbl>
    <w:p w:rsidR="3B5B0CCE" w:rsidP="6E4B6440" w:rsidRDefault="3B5B0CCE" w14:paraId="1B049075" w14:textId="4279579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3B5B0CCE" w14:paraId="5441910D" w14:textId="07CAF63E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5B0CCE" w:rsidP="6E4B6440" w:rsidRDefault="3B5B0CCE" w14:paraId="064931D4" w14:textId="47C645E2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5B0CCE" w:rsidP="6E4B6440" w:rsidRDefault="4A608929" w14:paraId="57E4125B" w14:textId="0758F4E7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Entregas do Projeto:</w:t>
      </w:r>
    </w:p>
    <w:p w:rsidR="3B5B0CCE" w:rsidP="6E4B6440" w:rsidRDefault="4A608929" w14:paraId="4839EC2D" w14:textId="2A2E973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4791675B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Sistema de monitoramento de temperatura: um sistema robusto e confiável para coletar e registrar dados de temperatura durante o processo de conchagem do chocolate.</w:t>
      </w:r>
    </w:p>
    <w:p w:rsidR="3B5B0CCE" w:rsidP="6E4B6440" w:rsidRDefault="4A608929" w14:paraId="65B13674" w14:textId="2154C2A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2834D845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Site institucional: um site responsivo e intuitivo com um dashboard interativo para visualização de dados de temperatura, bem como páginas de login e cadastro para usuários autorizados.</w:t>
      </w:r>
    </w:p>
    <w:p w:rsidR="3B5B0CCE" w:rsidP="6E4B6440" w:rsidRDefault="4A608929" w14:paraId="19B492A0" w14:textId="424FD8E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 xml:space="preserve">•  </w:t>
      </w:r>
      <w:r w:rsidRPr="399B82C6">
        <w:rPr>
          <w:rFonts w:ascii="Arial" w:hAnsi="Arial" w:eastAsia="Arial" w:cs="Arial"/>
          <w:color w:val="000000" w:themeColor="text1"/>
          <w:sz w:val="24"/>
          <w:szCs w:val="24"/>
          <w:u w:val="single"/>
        </w:rPr>
        <w:t>Funcionalidades do Sistema de Monitoramento de Temperatura:</w:t>
      </w:r>
    </w:p>
    <w:p w:rsidR="3B5B0CCE" w:rsidP="6E4B6440" w:rsidRDefault="4A608929" w14:paraId="7423A327" w14:textId="31CCE5A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030A1DE8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Coleta automática de dados de temperatura em intervalos regulares durante o processo de conchagem.</w:t>
      </w:r>
    </w:p>
    <w:p w:rsidR="3B5B0CCE" w:rsidP="6E4B6440" w:rsidRDefault="4A608929" w14:paraId="6AC176F2" w14:textId="7A349E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66C7AC72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Transmissão em tempo real dos dados de temperatura para o sistema web.</w:t>
      </w:r>
    </w:p>
    <w:p w:rsidR="3B5B0CCE" w:rsidP="6E4B6440" w:rsidRDefault="4A608929" w14:paraId="5418C130" w14:textId="54D48690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51E1D08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Alertas e notificações relacionados a variações de temperatura, presentes na interface do usuário.</w:t>
      </w:r>
    </w:p>
    <w:p w:rsidR="3B5B0CCE" w:rsidP="6E4B6440" w:rsidRDefault="4A608929" w14:paraId="30C12FF3" w14:textId="7EB3075A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399B82C6" w:rsidR="51E1D08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>Interface de usuário amigável para visualização e análise dos dados de temperatura, incluindo gráficos, tabelas e filtros de dados.</w:t>
      </w:r>
    </w:p>
    <w:p w:rsidR="3B5B0CCE" w:rsidP="6E4B6440" w:rsidRDefault="3B5B0CCE" w14:paraId="6CDC4A33" w14:textId="1E17F0C2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399B82C6" w:rsidRDefault="4A608929" w14:paraId="0A7DA14A" w14:textId="3CAD819C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  <w:u w:val="single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 xml:space="preserve">• </w:t>
      </w:r>
      <w:r w:rsidRPr="399B82C6">
        <w:rPr>
          <w:rFonts w:ascii="Arial" w:hAnsi="Arial" w:eastAsia="Arial" w:cs="Arial"/>
          <w:color w:val="000000" w:themeColor="text1"/>
          <w:sz w:val="24"/>
          <w:szCs w:val="24"/>
          <w:u w:val="single"/>
        </w:rPr>
        <w:t xml:space="preserve"> Funcionalidades do Site Institucional:</w:t>
      </w:r>
    </w:p>
    <w:p w:rsidR="3B5B0CCE" w:rsidP="6E4B6440" w:rsidRDefault="4A608929" w14:paraId="7638710F" w14:textId="3B8864E1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35F1E1C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Página inicial informativa sobre o projeto</w:t>
      </w:r>
      <w:r w:rsidR="006914DB">
        <w:rPr>
          <w:rFonts w:ascii="Arial" w:hAnsi="Arial" w:eastAsia="Arial" w:cs="Arial"/>
          <w:color w:val="000000" w:themeColor="text1"/>
          <w:sz w:val="24"/>
          <w:szCs w:val="24"/>
        </w:rPr>
        <w:t xml:space="preserve"> e equipe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, sua importância e os benefícios esperados.</w:t>
      </w:r>
    </w:p>
    <w:p w:rsidR="3B5B0CCE" w:rsidP="6E4B6440" w:rsidRDefault="4A608929" w14:paraId="4FC3DA9D" w14:textId="4D8D7042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35F1E1C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Dashboard de consulta de dados de temperatura, permitindo aos usuários visualizarem e analisar os dados em tempo real.</w:t>
      </w:r>
    </w:p>
    <w:p w:rsidR="3B5B0CCE" w:rsidP="6E4B6440" w:rsidRDefault="4A608929" w14:paraId="4287C332" w14:textId="0F523181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42B60A4D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Páginas de login e cadastro com autenticação segura para acesso ao sistema.</w:t>
      </w:r>
    </w:p>
    <w:p w:rsidR="4A608929" w:rsidP="6E4B6440" w:rsidRDefault="4A608929" w14:paraId="32DBD420" w14:textId="52B3FE0B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399B82C6" w:rsidR="42B60A4D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399B82C6" w:rsidR="08E73575">
        <w:rPr>
          <w:rFonts w:ascii="Arial" w:hAnsi="Arial" w:eastAsia="Arial" w:cs="Arial"/>
          <w:color w:val="000000" w:themeColor="text1"/>
          <w:sz w:val="24"/>
          <w:szCs w:val="24"/>
        </w:rPr>
        <w:t xml:space="preserve">Calculadora Financeira: </w:t>
      </w:r>
      <w:r w:rsidRPr="399B82C6" w:rsidR="00AC5571">
        <w:rPr>
          <w:rFonts w:ascii="Arial" w:hAnsi="Arial" w:eastAsia="Arial" w:cs="Arial"/>
          <w:color w:val="000000" w:themeColor="text1"/>
          <w:sz w:val="24"/>
          <w:szCs w:val="24"/>
        </w:rPr>
        <w:t xml:space="preserve">tem como </w:t>
      </w:r>
      <w:r w:rsidRPr="399B82C6" w:rsidR="047D95BF">
        <w:rPr>
          <w:rFonts w:ascii="Arial" w:hAnsi="Arial" w:eastAsia="Arial" w:cs="Arial"/>
          <w:color w:val="000000" w:themeColor="text1"/>
          <w:sz w:val="24"/>
          <w:szCs w:val="24"/>
        </w:rPr>
        <w:t>objetivo, calcular</w:t>
      </w:r>
      <w:r w:rsidRPr="399B82C6" w:rsidR="000A3DCC">
        <w:rPr>
          <w:rFonts w:ascii="Arial" w:hAnsi="Arial" w:eastAsia="Arial" w:cs="Arial"/>
          <w:color w:val="000000" w:themeColor="text1"/>
          <w:sz w:val="24"/>
          <w:szCs w:val="24"/>
        </w:rPr>
        <w:t xml:space="preserve"> gastos e lucros potenciais quando há controle de temperatura na produção de chocolate</w:t>
      </w:r>
      <w:r w:rsidRPr="399B82C6" w:rsidR="00DD476A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99B82C6" w:rsidP="399B82C6" w:rsidRDefault="399B82C6" w14:paraId="10691BF4" w14:textId="38E233F8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B82C6" w:rsidP="399B82C6" w:rsidRDefault="399B82C6" w14:paraId="3D1DD8C6" w14:textId="210A4DF6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5B0CCE" w:rsidP="6E4B6440" w:rsidRDefault="21863838" w14:paraId="4E330818" w14:textId="73CFC816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399B82C6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Backlog:</w:t>
      </w:r>
    </w:p>
    <w:p w:rsidR="28D4538F" w:rsidP="399B82C6" w:rsidRDefault="28D4538F" w14:paraId="7D70FA15" w14:textId="5754E28B">
      <w:pPr>
        <w:spacing w:line="360" w:lineRule="auto"/>
        <w:jc w:val="both"/>
      </w:pPr>
      <w:r>
        <w:rPr>
          <w:noProof/>
        </w:rPr>
        <w:drawing>
          <wp:inline distT="0" distB="0" distL="0" distR="0" wp14:anchorId="2A9C172E" wp14:editId="4EAAD167">
            <wp:extent cx="5724524" cy="2771775"/>
            <wp:effectExtent l="0" t="0" r="0" b="0"/>
            <wp:docPr id="510203435" name="Picture 51020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AA814" wp14:editId="4D8F5B34">
            <wp:extent cx="5724524" cy="1371600"/>
            <wp:effectExtent l="0" t="0" r="0" b="0"/>
            <wp:docPr id="512832349" name="Picture 51283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0CCE" w:rsidP="6E4B6440" w:rsidRDefault="4A608929" w14:paraId="57D86A72" w14:textId="10ED814C">
      <w:pPr>
        <w:spacing w:line="360" w:lineRule="auto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Premissas do Projeto:</w:t>
      </w:r>
    </w:p>
    <w:p w:rsidR="3B5B0CCE" w:rsidP="6E4B6440" w:rsidRDefault="3B5B0CCE" w14:paraId="3427FBAE" w14:textId="6D045BF4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4A608929" w14:paraId="1F426725" w14:textId="0446E04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Disponibilidade do sensor de temperatura Arduino LM35 para coleta de dados durante o processo de conchagem do chocolate.</w:t>
      </w:r>
    </w:p>
    <w:p w:rsidR="3B5B0CCE" w:rsidP="6E4B6440" w:rsidRDefault="4A608929" w14:paraId="21157123" w14:textId="3D863CA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Colaboração estreita com a equipe de produção de chocolate para entender as necessidades específicas do processo e garantir a integração adequada do sensor de temperatura.</w:t>
      </w:r>
    </w:p>
    <w:p w:rsidR="3B5B0CCE" w:rsidP="6E4B6440" w:rsidRDefault="4A608929" w14:paraId="1E362EB9" w14:textId="2C6E579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Hardware e demais equipamentos </w:t>
      </w:r>
      <w:r w:rsidR="00975576">
        <w:rPr>
          <w:rFonts w:ascii="Arial" w:hAnsi="Arial" w:eastAsia="Arial" w:cs="Arial"/>
          <w:color w:val="000000" w:themeColor="text1"/>
          <w:sz w:val="24"/>
          <w:szCs w:val="24"/>
        </w:rPr>
        <w:t xml:space="preserve">entregues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pela faculdade, estarem funcionando e em perfeito estado de manuseio.</w:t>
      </w:r>
    </w:p>
    <w:p w:rsidR="3B5B0CCE" w:rsidP="6E4B6440" w:rsidRDefault="4A608929" w14:paraId="02E285FD" w14:textId="1F882A78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Banco de dados remoto disponibilizado, somado a API para posterior verificação dos dados na interface do usuário</w:t>
      </w:r>
    </w:p>
    <w:p w:rsidR="3B5B0CCE" w:rsidP="6E4B6440" w:rsidRDefault="3B5B0CCE" w14:paraId="6E7D0487" w14:textId="05722E98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3B5B0CCE" w14:paraId="2A361D40" w14:textId="42B135C4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5B0CCE" w:rsidP="3B5B0CCE" w:rsidRDefault="3B5B0CCE" w14:paraId="16E6D22E" w14:textId="4EEAAC8D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sectPr w:rsidR="3B5B0CC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sDDOxTzFJn6h" int2:id="8ft2xvng">
      <int2:state int2:value="Rejected" int2:type="AugLoop_Text_Critique"/>
    </int2:textHash>
    <int2:textHash int2:hashCode="vmwyTAXdH0cMmr" int2:id="KoQuNRB1">
      <int2:state int2:value="Rejected" int2:type="AugLoop_Text_Critique"/>
    </int2:textHash>
    <int2:textHash int2:hashCode="15l4ApeN8+KBd/" int2:id="U4kPq2qN">
      <int2:state int2:value="Rejected" int2:type="AugLoop_Text_Critique"/>
    </int2:textHash>
    <int2:textHash int2:hashCode="T/GPABdvDys65U" int2:id="Yh1e3hVy">
      <int2:state int2:value="Rejected" int2:type="AugLoop_Text_Critique"/>
    </int2:textHash>
    <int2:textHash int2:hashCode="rnBSaarBqmM3vd" int2:id="a4BwJLV1">
      <int2:state int2:value="Rejected" int2:type="AugLoop_Text_Critique"/>
    </int2:textHash>
    <int2:textHash int2:hashCode="ChAlkvtHcSeoBX" int2:id="gGY0Rdbl">
      <int2:state int2:value="Rejected" int2:type="AugLoop_Text_Critique"/>
    </int2:textHash>
    <int2:textHash int2:hashCode="RLAJZqfxN//KBR" int2:id="iQJ9Hd1B">
      <int2:state int2:value="Rejected" int2:type="AugLoop_Text_Critique"/>
    </int2:textHash>
    <int2:textHash int2:hashCode="SC573VtdUyOcjC" int2:id="krdXZFET">
      <int2:state int2:value="Rejected" int2:type="AugLoop_Text_Critique"/>
    </int2:textHash>
    <int2:textHash int2:hashCode="rLOZZN2uUNkqNf" int2:id="pYJsmiZ6">
      <int2:state int2:value="Rejected" int2:type="AugLoop_Text_Critique"/>
    </int2:textHash>
    <int2:textHash int2:hashCode="dbcZFMf6mcsfZs" int2:id="tQFQ0abW">
      <int2:state int2:value="Rejected" int2:type="AugLoop_Text_Critique"/>
    </int2:textHash>
    <int2:textHash int2:hashCode="GFuUFRoOThRk32" int2:id="tuwg91pR">
      <int2:state int2:value="Rejected" int2:type="AugLoop_Text_Critique"/>
    </int2:textHash>
    <int2:textHash int2:hashCode="emhvGDuVSqGoR+" int2:id="uVf9cxqw">
      <int2:state int2:value="Rejected" int2:type="AugLoop_Text_Critique"/>
    </int2:textHash>
    <int2:textHash int2:hashCode="I1V6r79iQGyyfp" int2:id="ylQe3HxU">
      <int2:state int2:value="Rejected" int2:type="AugLoop_Text_Critique"/>
    </int2:textHash>
    <int2:bookmark int2:bookmarkName="_Int_F07pKrrO" int2:invalidationBookmarkName="" int2:hashCode="Mkla+hnm7VaSy/" int2:id="Lnl4sZpq">
      <int2:state int2:value="Rejected" int2:type="AugLoop_Text_Critique"/>
    </int2:bookmark>
    <int2:bookmark int2:bookmarkName="_Int_6XVSq5JD" int2:invalidationBookmarkName="" int2:hashCode="Mkla+hnm7VaSy/" int2:id="jgZGars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61DE"/>
    <w:multiLevelType w:val="hybridMultilevel"/>
    <w:tmpl w:val="FFFFFFFF"/>
    <w:lvl w:ilvl="0" w:tplc="99E20E7E">
      <w:start w:val="1"/>
      <w:numFmt w:val="decimal"/>
      <w:lvlText w:val="%1."/>
      <w:lvlJc w:val="left"/>
      <w:pPr>
        <w:ind w:left="360" w:hanging="360"/>
      </w:pPr>
    </w:lvl>
    <w:lvl w:ilvl="1" w:tplc="687CD76E">
      <w:start w:val="1"/>
      <w:numFmt w:val="lowerLetter"/>
      <w:lvlText w:val="%2."/>
      <w:lvlJc w:val="left"/>
      <w:pPr>
        <w:ind w:left="1080" w:hanging="360"/>
      </w:pPr>
    </w:lvl>
    <w:lvl w:ilvl="2" w:tplc="12DE3BDE">
      <w:start w:val="1"/>
      <w:numFmt w:val="lowerRoman"/>
      <w:lvlText w:val="%3."/>
      <w:lvlJc w:val="right"/>
      <w:pPr>
        <w:ind w:left="1800" w:hanging="180"/>
      </w:pPr>
    </w:lvl>
    <w:lvl w:ilvl="3" w:tplc="182C9340">
      <w:start w:val="1"/>
      <w:numFmt w:val="decimal"/>
      <w:lvlText w:val="%4."/>
      <w:lvlJc w:val="left"/>
      <w:pPr>
        <w:ind w:left="2520" w:hanging="360"/>
      </w:pPr>
    </w:lvl>
    <w:lvl w:ilvl="4" w:tplc="60A86E66">
      <w:start w:val="1"/>
      <w:numFmt w:val="lowerLetter"/>
      <w:lvlText w:val="%5."/>
      <w:lvlJc w:val="left"/>
      <w:pPr>
        <w:ind w:left="3240" w:hanging="360"/>
      </w:pPr>
    </w:lvl>
    <w:lvl w:ilvl="5" w:tplc="E02CAC28">
      <w:start w:val="1"/>
      <w:numFmt w:val="lowerRoman"/>
      <w:lvlText w:val="%6."/>
      <w:lvlJc w:val="right"/>
      <w:pPr>
        <w:ind w:left="3960" w:hanging="180"/>
      </w:pPr>
    </w:lvl>
    <w:lvl w:ilvl="6" w:tplc="E7B49FCE">
      <w:start w:val="1"/>
      <w:numFmt w:val="decimal"/>
      <w:lvlText w:val="%7."/>
      <w:lvlJc w:val="left"/>
      <w:pPr>
        <w:ind w:left="4680" w:hanging="360"/>
      </w:pPr>
    </w:lvl>
    <w:lvl w:ilvl="7" w:tplc="3D6CCD4C">
      <w:start w:val="1"/>
      <w:numFmt w:val="lowerLetter"/>
      <w:lvlText w:val="%8."/>
      <w:lvlJc w:val="left"/>
      <w:pPr>
        <w:ind w:left="5400" w:hanging="360"/>
      </w:pPr>
    </w:lvl>
    <w:lvl w:ilvl="8" w:tplc="871CB26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A7B3A"/>
    <w:multiLevelType w:val="hybridMultilevel"/>
    <w:tmpl w:val="FFFFFFFF"/>
    <w:lvl w:ilvl="0" w:tplc="5652E9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92A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5A72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0C6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AC06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344D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7A98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C24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1693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F69990"/>
    <w:multiLevelType w:val="hybridMultilevel"/>
    <w:tmpl w:val="FFFFFFFF"/>
    <w:lvl w:ilvl="0" w:tplc="A74EE5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BC7E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8C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B06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722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A0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6C2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0CF4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DC4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428201"/>
    <w:multiLevelType w:val="hybridMultilevel"/>
    <w:tmpl w:val="FFFFFFFF"/>
    <w:lvl w:ilvl="0" w:tplc="78340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2CDD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5204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E6F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A2EC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A2F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AEE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29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CE0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01EE3A"/>
    <w:multiLevelType w:val="hybridMultilevel"/>
    <w:tmpl w:val="FFFFFFFF"/>
    <w:lvl w:ilvl="0" w:tplc="800854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B49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666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BEB3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A64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EC6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90F0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BC59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C4F8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C769DF"/>
    <w:multiLevelType w:val="hybridMultilevel"/>
    <w:tmpl w:val="FFFFFFFF"/>
    <w:lvl w:ilvl="0" w:tplc="E0B291BA">
      <w:start w:val="1"/>
      <w:numFmt w:val="lowerLetter"/>
      <w:lvlText w:val="%1."/>
      <w:lvlJc w:val="left"/>
      <w:pPr>
        <w:ind w:left="360" w:hanging="360"/>
      </w:pPr>
    </w:lvl>
    <w:lvl w:ilvl="1" w:tplc="F2D46352">
      <w:start w:val="1"/>
      <w:numFmt w:val="lowerLetter"/>
      <w:lvlText w:val="%2."/>
      <w:lvlJc w:val="left"/>
      <w:pPr>
        <w:ind w:left="1440" w:hanging="360"/>
      </w:pPr>
    </w:lvl>
    <w:lvl w:ilvl="2" w:tplc="C2BC2D34">
      <w:start w:val="1"/>
      <w:numFmt w:val="lowerRoman"/>
      <w:lvlText w:val="%3."/>
      <w:lvlJc w:val="right"/>
      <w:pPr>
        <w:ind w:left="2160" w:hanging="180"/>
      </w:pPr>
    </w:lvl>
    <w:lvl w:ilvl="3" w:tplc="99DC02D0">
      <w:start w:val="1"/>
      <w:numFmt w:val="decimal"/>
      <w:lvlText w:val="%4."/>
      <w:lvlJc w:val="left"/>
      <w:pPr>
        <w:ind w:left="2880" w:hanging="360"/>
      </w:pPr>
    </w:lvl>
    <w:lvl w:ilvl="4" w:tplc="61F2E944">
      <w:start w:val="1"/>
      <w:numFmt w:val="lowerLetter"/>
      <w:lvlText w:val="%5."/>
      <w:lvlJc w:val="left"/>
      <w:pPr>
        <w:ind w:left="3600" w:hanging="360"/>
      </w:pPr>
    </w:lvl>
    <w:lvl w:ilvl="5" w:tplc="530A091C">
      <w:start w:val="1"/>
      <w:numFmt w:val="lowerRoman"/>
      <w:lvlText w:val="%6."/>
      <w:lvlJc w:val="right"/>
      <w:pPr>
        <w:ind w:left="4320" w:hanging="180"/>
      </w:pPr>
    </w:lvl>
    <w:lvl w:ilvl="6" w:tplc="D7963F3E">
      <w:start w:val="1"/>
      <w:numFmt w:val="decimal"/>
      <w:lvlText w:val="%7."/>
      <w:lvlJc w:val="left"/>
      <w:pPr>
        <w:ind w:left="5040" w:hanging="360"/>
      </w:pPr>
    </w:lvl>
    <w:lvl w:ilvl="7" w:tplc="BB82EB50">
      <w:start w:val="1"/>
      <w:numFmt w:val="lowerLetter"/>
      <w:lvlText w:val="%8."/>
      <w:lvlJc w:val="left"/>
      <w:pPr>
        <w:ind w:left="5760" w:hanging="360"/>
      </w:pPr>
    </w:lvl>
    <w:lvl w:ilvl="8" w:tplc="DB666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F59"/>
    <w:multiLevelType w:val="hybridMultilevel"/>
    <w:tmpl w:val="FFFFFFFF"/>
    <w:lvl w:ilvl="0" w:tplc="237CAD8E">
      <w:start w:val="1"/>
      <w:numFmt w:val="lowerLetter"/>
      <w:lvlText w:val="%1."/>
      <w:lvlJc w:val="left"/>
      <w:pPr>
        <w:ind w:left="360" w:hanging="360"/>
      </w:pPr>
    </w:lvl>
    <w:lvl w:ilvl="1" w:tplc="C936B508">
      <w:start w:val="1"/>
      <w:numFmt w:val="lowerLetter"/>
      <w:lvlText w:val="%2."/>
      <w:lvlJc w:val="left"/>
      <w:pPr>
        <w:ind w:left="1080" w:hanging="360"/>
      </w:pPr>
    </w:lvl>
    <w:lvl w:ilvl="2" w:tplc="797A9BB4">
      <w:start w:val="1"/>
      <w:numFmt w:val="lowerRoman"/>
      <w:lvlText w:val="%3."/>
      <w:lvlJc w:val="right"/>
      <w:pPr>
        <w:ind w:left="1800" w:hanging="180"/>
      </w:pPr>
    </w:lvl>
    <w:lvl w:ilvl="3" w:tplc="AEFEFC18">
      <w:start w:val="1"/>
      <w:numFmt w:val="decimal"/>
      <w:lvlText w:val="%4."/>
      <w:lvlJc w:val="left"/>
      <w:pPr>
        <w:ind w:left="2520" w:hanging="360"/>
      </w:pPr>
    </w:lvl>
    <w:lvl w:ilvl="4" w:tplc="BB8A1F3C">
      <w:start w:val="1"/>
      <w:numFmt w:val="lowerLetter"/>
      <w:lvlText w:val="%5."/>
      <w:lvlJc w:val="left"/>
      <w:pPr>
        <w:ind w:left="3240" w:hanging="360"/>
      </w:pPr>
    </w:lvl>
    <w:lvl w:ilvl="5" w:tplc="90523446">
      <w:start w:val="1"/>
      <w:numFmt w:val="lowerRoman"/>
      <w:lvlText w:val="%6."/>
      <w:lvlJc w:val="right"/>
      <w:pPr>
        <w:ind w:left="3960" w:hanging="180"/>
      </w:pPr>
    </w:lvl>
    <w:lvl w:ilvl="6" w:tplc="B1AEF330">
      <w:start w:val="1"/>
      <w:numFmt w:val="decimal"/>
      <w:lvlText w:val="%7."/>
      <w:lvlJc w:val="left"/>
      <w:pPr>
        <w:ind w:left="4680" w:hanging="360"/>
      </w:pPr>
    </w:lvl>
    <w:lvl w:ilvl="7" w:tplc="3432A970">
      <w:start w:val="1"/>
      <w:numFmt w:val="lowerLetter"/>
      <w:lvlText w:val="%8."/>
      <w:lvlJc w:val="left"/>
      <w:pPr>
        <w:ind w:left="5400" w:hanging="360"/>
      </w:pPr>
    </w:lvl>
    <w:lvl w:ilvl="8" w:tplc="9F2287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6E7A9A"/>
    <w:multiLevelType w:val="hybridMultilevel"/>
    <w:tmpl w:val="FFFFFFFF"/>
    <w:lvl w:ilvl="0" w:tplc="1A00FC08">
      <w:start w:val="1"/>
      <w:numFmt w:val="decimal"/>
      <w:lvlText w:val="%1."/>
      <w:lvlJc w:val="left"/>
      <w:pPr>
        <w:ind w:left="720" w:hanging="360"/>
      </w:pPr>
    </w:lvl>
    <w:lvl w:ilvl="1" w:tplc="45D4400E">
      <w:start w:val="1"/>
      <w:numFmt w:val="lowerLetter"/>
      <w:lvlText w:val="%2."/>
      <w:lvlJc w:val="left"/>
      <w:pPr>
        <w:ind w:left="1440" w:hanging="360"/>
      </w:pPr>
    </w:lvl>
    <w:lvl w:ilvl="2" w:tplc="D4101E3A">
      <w:start w:val="1"/>
      <w:numFmt w:val="lowerRoman"/>
      <w:lvlText w:val="%3."/>
      <w:lvlJc w:val="right"/>
      <w:pPr>
        <w:ind w:left="2160" w:hanging="180"/>
      </w:pPr>
    </w:lvl>
    <w:lvl w:ilvl="3" w:tplc="1B8C363C">
      <w:start w:val="1"/>
      <w:numFmt w:val="decimal"/>
      <w:lvlText w:val="%4."/>
      <w:lvlJc w:val="left"/>
      <w:pPr>
        <w:ind w:left="2880" w:hanging="360"/>
      </w:pPr>
    </w:lvl>
    <w:lvl w:ilvl="4" w:tplc="FE8859BA">
      <w:start w:val="1"/>
      <w:numFmt w:val="lowerLetter"/>
      <w:lvlText w:val="%5."/>
      <w:lvlJc w:val="left"/>
      <w:pPr>
        <w:ind w:left="3600" w:hanging="360"/>
      </w:pPr>
    </w:lvl>
    <w:lvl w:ilvl="5" w:tplc="D0DE69C6">
      <w:start w:val="1"/>
      <w:numFmt w:val="lowerRoman"/>
      <w:lvlText w:val="%6."/>
      <w:lvlJc w:val="right"/>
      <w:pPr>
        <w:ind w:left="4320" w:hanging="180"/>
      </w:pPr>
    </w:lvl>
    <w:lvl w:ilvl="6" w:tplc="2BE44342">
      <w:start w:val="1"/>
      <w:numFmt w:val="decimal"/>
      <w:lvlText w:val="%7."/>
      <w:lvlJc w:val="left"/>
      <w:pPr>
        <w:ind w:left="5040" w:hanging="360"/>
      </w:pPr>
    </w:lvl>
    <w:lvl w:ilvl="7" w:tplc="8C1A6ACA">
      <w:start w:val="1"/>
      <w:numFmt w:val="lowerLetter"/>
      <w:lvlText w:val="%8."/>
      <w:lvlJc w:val="left"/>
      <w:pPr>
        <w:ind w:left="5760" w:hanging="360"/>
      </w:pPr>
    </w:lvl>
    <w:lvl w:ilvl="8" w:tplc="4E3CB1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80430"/>
    <w:multiLevelType w:val="hybridMultilevel"/>
    <w:tmpl w:val="FFFFFFFF"/>
    <w:lvl w:ilvl="0" w:tplc="F40625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7E5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F84F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66A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1C82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A47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6CE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83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BCBC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C20E07"/>
    <w:multiLevelType w:val="hybridMultilevel"/>
    <w:tmpl w:val="FFFFFFFF"/>
    <w:lvl w:ilvl="0" w:tplc="CE261B82">
      <w:start w:val="1"/>
      <w:numFmt w:val="lowerLetter"/>
      <w:lvlText w:val="%1."/>
      <w:lvlJc w:val="left"/>
      <w:pPr>
        <w:ind w:left="360" w:hanging="360"/>
      </w:pPr>
    </w:lvl>
    <w:lvl w:ilvl="1" w:tplc="A536B26A">
      <w:start w:val="1"/>
      <w:numFmt w:val="lowerRoman"/>
      <w:lvlText w:val="%2."/>
      <w:lvlJc w:val="right"/>
      <w:pPr>
        <w:ind w:left="1080" w:hanging="360"/>
      </w:pPr>
    </w:lvl>
    <w:lvl w:ilvl="2" w:tplc="3C4EC482">
      <w:start w:val="1"/>
      <w:numFmt w:val="lowerRoman"/>
      <w:lvlText w:val="%3."/>
      <w:lvlJc w:val="right"/>
      <w:pPr>
        <w:ind w:left="1800" w:hanging="180"/>
      </w:pPr>
    </w:lvl>
    <w:lvl w:ilvl="3" w:tplc="3BCEC27A">
      <w:start w:val="1"/>
      <w:numFmt w:val="decimal"/>
      <w:lvlText w:val="%4."/>
      <w:lvlJc w:val="left"/>
      <w:pPr>
        <w:ind w:left="2520" w:hanging="360"/>
      </w:pPr>
    </w:lvl>
    <w:lvl w:ilvl="4" w:tplc="780E48EE">
      <w:start w:val="1"/>
      <w:numFmt w:val="lowerLetter"/>
      <w:lvlText w:val="%5."/>
      <w:lvlJc w:val="left"/>
      <w:pPr>
        <w:ind w:left="3240" w:hanging="360"/>
      </w:pPr>
    </w:lvl>
    <w:lvl w:ilvl="5" w:tplc="5B4E2B12">
      <w:start w:val="1"/>
      <w:numFmt w:val="lowerRoman"/>
      <w:lvlText w:val="%6."/>
      <w:lvlJc w:val="right"/>
      <w:pPr>
        <w:ind w:left="3960" w:hanging="180"/>
      </w:pPr>
    </w:lvl>
    <w:lvl w:ilvl="6" w:tplc="A58C9D40">
      <w:start w:val="1"/>
      <w:numFmt w:val="decimal"/>
      <w:lvlText w:val="%7."/>
      <w:lvlJc w:val="left"/>
      <w:pPr>
        <w:ind w:left="4680" w:hanging="360"/>
      </w:pPr>
    </w:lvl>
    <w:lvl w:ilvl="7" w:tplc="47D6396C">
      <w:start w:val="1"/>
      <w:numFmt w:val="lowerLetter"/>
      <w:lvlText w:val="%8."/>
      <w:lvlJc w:val="left"/>
      <w:pPr>
        <w:ind w:left="5400" w:hanging="360"/>
      </w:pPr>
    </w:lvl>
    <w:lvl w:ilvl="8" w:tplc="3BDCEB2C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DACF38"/>
    <w:multiLevelType w:val="hybridMultilevel"/>
    <w:tmpl w:val="FFFFFFFF"/>
    <w:lvl w:ilvl="0" w:tplc="0DDE7ADA">
      <w:start w:val="1"/>
      <w:numFmt w:val="decimal"/>
      <w:lvlText w:val="%1."/>
      <w:lvlJc w:val="left"/>
      <w:pPr>
        <w:ind w:left="360" w:hanging="360"/>
      </w:pPr>
    </w:lvl>
    <w:lvl w:ilvl="1" w:tplc="7486C418">
      <w:start w:val="1"/>
      <w:numFmt w:val="lowerLetter"/>
      <w:lvlText w:val="%2."/>
      <w:lvlJc w:val="left"/>
      <w:pPr>
        <w:ind w:left="1080" w:hanging="360"/>
      </w:pPr>
    </w:lvl>
    <w:lvl w:ilvl="2" w:tplc="61789DDC">
      <w:start w:val="1"/>
      <w:numFmt w:val="lowerRoman"/>
      <w:lvlText w:val="%3."/>
      <w:lvlJc w:val="right"/>
      <w:pPr>
        <w:ind w:left="1800" w:hanging="180"/>
      </w:pPr>
    </w:lvl>
    <w:lvl w:ilvl="3" w:tplc="7010AB7E">
      <w:start w:val="1"/>
      <w:numFmt w:val="decimal"/>
      <w:lvlText w:val="%4."/>
      <w:lvlJc w:val="left"/>
      <w:pPr>
        <w:ind w:left="2520" w:hanging="360"/>
      </w:pPr>
    </w:lvl>
    <w:lvl w:ilvl="4" w:tplc="9E20B1A2">
      <w:start w:val="1"/>
      <w:numFmt w:val="lowerLetter"/>
      <w:lvlText w:val="%5."/>
      <w:lvlJc w:val="left"/>
      <w:pPr>
        <w:ind w:left="3240" w:hanging="360"/>
      </w:pPr>
    </w:lvl>
    <w:lvl w:ilvl="5" w:tplc="2F4E2C9E">
      <w:start w:val="1"/>
      <w:numFmt w:val="lowerRoman"/>
      <w:lvlText w:val="%6."/>
      <w:lvlJc w:val="right"/>
      <w:pPr>
        <w:ind w:left="3960" w:hanging="180"/>
      </w:pPr>
    </w:lvl>
    <w:lvl w:ilvl="6" w:tplc="2C287524">
      <w:start w:val="1"/>
      <w:numFmt w:val="decimal"/>
      <w:lvlText w:val="%7."/>
      <w:lvlJc w:val="left"/>
      <w:pPr>
        <w:ind w:left="4680" w:hanging="360"/>
      </w:pPr>
    </w:lvl>
    <w:lvl w:ilvl="7" w:tplc="7A964E40">
      <w:start w:val="1"/>
      <w:numFmt w:val="lowerLetter"/>
      <w:lvlText w:val="%8."/>
      <w:lvlJc w:val="left"/>
      <w:pPr>
        <w:ind w:left="5400" w:hanging="360"/>
      </w:pPr>
    </w:lvl>
    <w:lvl w:ilvl="8" w:tplc="3EDAB09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FCE386"/>
    <w:multiLevelType w:val="hybridMultilevel"/>
    <w:tmpl w:val="FFFFFFFF"/>
    <w:lvl w:ilvl="0" w:tplc="0714E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CEA3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08C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DCAA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E07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6A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B04A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C887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961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C9AD5E"/>
    <w:multiLevelType w:val="hybridMultilevel"/>
    <w:tmpl w:val="FFFFFFFF"/>
    <w:lvl w:ilvl="0" w:tplc="2444A9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609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8005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E44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2B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2CC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84A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810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9693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D80F27"/>
    <w:multiLevelType w:val="hybridMultilevel"/>
    <w:tmpl w:val="FFFFFFFF"/>
    <w:lvl w:ilvl="0" w:tplc="1480F7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DAC4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129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E4D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E6BF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52B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20E1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660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4AA4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CF50699"/>
    <w:multiLevelType w:val="hybridMultilevel"/>
    <w:tmpl w:val="FFFFFFFF"/>
    <w:lvl w:ilvl="0" w:tplc="F712FD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94DF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16E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980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1C3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584D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D024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7C3A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6890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1348715">
    <w:abstractNumId w:val="0"/>
  </w:num>
  <w:num w:numId="2" w16cid:durableId="715930124">
    <w:abstractNumId w:val="6"/>
  </w:num>
  <w:num w:numId="3" w16cid:durableId="272984158">
    <w:abstractNumId w:val="10"/>
  </w:num>
  <w:num w:numId="4" w16cid:durableId="1225212915">
    <w:abstractNumId w:val="5"/>
  </w:num>
  <w:num w:numId="5" w16cid:durableId="404836946">
    <w:abstractNumId w:val="9"/>
  </w:num>
  <w:num w:numId="6" w16cid:durableId="723604945">
    <w:abstractNumId w:val="7"/>
  </w:num>
  <w:num w:numId="7" w16cid:durableId="1202129776">
    <w:abstractNumId w:val="2"/>
  </w:num>
  <w:num w:numId="8" w16cid:durableId="1370181633">
    <w:abstractNumId w:val="4"/>
  </w:num>
  <w:num w:numId="9" w16cid:durableId="1315525439">
    <w:abstractNumId w:val="14"/>
  </w:num>
  <w:num w:numId="10" w16cid:durableId="2021464417">
    <w:abstractNumId w:val="8"/>
  </w:num>
  <w:num w:numId="11" w16cid:durableId="1182429881">
    <w:abstractNumId w:val="3"/>
  </w:num>
  <w:num w:numId="12" w16cid:durableId="1396853638">
    <w:abstractNumId w:val="13"/>
  </w:num>
  <w:num w:numId="13" w16cid:durableId="1465463350">
    <w:abstractNumId w:val="1"/>
  </w:num>
  <w:num w:numId="14" w16cid:durableId="658506523">
    <w:abstractNumId w:val="12"/>
  </w:num>
  <w:num w:numId="15" w16cid:durableId="1216165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53034"/>
    <w:rsid w:val="00016F06"/>
    <w:rsid w:val="000545F2"/>
    <w:rsid w:val="000A2C7C"/>
    <w:rsid w:val="000A3DCC"/>
    <w:rsid w:val="000D6EE0"/>
    <w:rsid w:val="00146E48"/>
    <w:rsid w:val="0017082F"/>
    <w:rsid w:val="0019644F"/>
    <w:rsid w:val="001F22C2"/>
    <w:rsid w:val="001F60A0"/>
    <w:rsid w:val="002259B1"/>
    <w:rsid w:val="002D5C56"/>
    <w:rsid w:val="002E4387"/>
    <w:rsid w:val="003220A4"/>
    <w:rsid w:val="00362A69"/>
    <w:rsid w:val="00367488"/>
    <w:rsid w:val="003937E5"/>
    <w:rsid w:val="004057F9"/>
    <w:rsid w:val="00421AC0"/>
    <w:rsid w:val="00474113"/>
    <w:rsid w:val="00487472"/>
    <w:rsid w:val="004953FD"/>
    <w:rsid w:val="004976DF"/>
    <w:rsid w:val="004A0DC4"/>
    <w:rsid w:val="004B4A40"/>
    <w:rsid w:val="004D2DE6"/>
    <w:rsid w:val="005823B2"/>
    <w:rsid w:val="005E653D"/>
    <w:rsid w:val="0066095F"/>
    <w:rsid w:val="00682D66"/>
    <w:rsid w:val="006914DB"/>
    <w:rsid w:val="00710035"/>
    <w:rsid w:val="00717E3B"/>
    <w:rsid w:val="00735977"/>
    <w:rsid w:val="00773A28"/>
    <w:rsid w:val="007B57DE"/>
    <w:rsid w:val="00807125"/>
    <w:rsid w:val="008756C8"/>
    <w:rsid w:val="00886F52"/>
    <w:rsid w:val="0088701A"/>
    <w:rsid w:val="00897206"/>
    <w:rsid w:val="0093640C"/>
    <w:rsid w:val="00945936"/>
    <w:rsid w:val="009508B5"/>
    <w:rsid w:val="0096072B"/>
    <w:rsid w:val="00975576"/>
    <w:rsid w:val="0098290E"/>
    <w:rsid w:val="009B0169"/>
    <w:rsid w:val="009C14C4"/>
    <w:rsid w:val="009D0230"/>
    <w:rsid w:val="00A642E7"/>
    <w:rsid w:val="00AC5571"/>
    <w:rsid w:val="00AD4517"/>
    <w:rsid w:val="00B268D1"/>
    <w:rsid w:val="00B321F7"/>
    <w:rsid w:val="00B65A0F"/>
    <w:rsid w:val="00C50F6B"/>
    <w:rsid w:val="00C622F1"/>
    <w:rsid w:val="00C85287"/>
    <w:rsid w:val="00C96F10"/>
    <w:rsid w:val="00CD6CF4"/>
    <w:rsid w:val="00CDF193"/>
    <w:rsid w:val="00D7735D"/>
    <w:rsid w:val="00D8B33F"/>
    <w:rsid w:val="00DA0F0F"/>
    <w:rsid w:val="00DB3500"/>
    <w:rsid w:val="00DD28AA"/>
    <w:rsid w:val="00DD476A"/>
    <w:rsid w:val="00E04A89"/>
    <w:rsid w:val="00E661A2"/>
    <w:rsid w:val="00E80ACA"/>
    <w:rsid w:val="00EC7AEF"/>
    <w:rsid w:val="00ED3791"/>
    <w:rsid w:val="00EE5FE8"/>
    <w:rsid w:val="00F41C99"/>
    <w:rsid w:val="00FC4320"/>
    <w:rsid w:val="00FC59A4"/>
    <w:rsid w:val="00FE6E37"/>
    <w:rsid w:val="00FF28BA"/>
    <w:rsid w:val="01051934"/>
    <w:rsid w:val="0108050D"/>
    <w:rsid w:val="011AA795"/>
    <w:rsid w:val="0153A5E6"/>
    <w:rsid w:val="016E0B99"/>
    <w:rsid w:val="0178B7A3"/>
    <w:rsid w:val="01829A7F"/>
    <w:rsid w:val="018B9B89"/>
    <w:rsid w:val="019D3776"/>
    <w:rsid w:val="01AEBED1"/>
    <w:rsid w:val="01C5715A"/>
    <w:rsid w:val="01D4E79B"/>
    <w:rsid w:val="0218C322"/>
    <w:rsid w:val="021B0D67"/>
    <w:rsid w:val="022FE044"/>
    <w:rsid w:val="023435C4"/>
    <w:rsid w:val="0234FD55"/>
    <w:rsid w:val="0260B900"/>
    <w:rsid w:val="02A563CF"/>
    <w:rsid w:val="02DDC8B6"/>
    <w:rsid w:val="030A1DE8"/>
    <w:rsid w:val="0370B7FC"/>
    <w:rsid w:val="03C89FF7"/>
    <w:rsid w:val="03CFD055"/>
    <w:rsid w:val="03D33558"/>
    <w:rsid w:val="03E79D70"/>
    <w:rsid w:val="04105C1D"/>
    <w:rsid w:val="043D191D"/>
    <w:rsid w:val="0462861E"/>
    <w:rsid w:val="04781393"/>
    <w:rsid w:val="047D95BF"/>
    <w:rsid w:val="04E5BAFF"/>
    <w:rsid w:val="04E5CE9F"/>
    <w:rsid w:val="0501E088"/>
    <w:rsid w:val="051087D9"/>
    <w:rsid w:val="0520C89A"/>
    <w:rsid w:val="0532287F"/>
    <w:rsid w:val="054ADEF7"/>
    <w:rsid w:val="059C34A9"/>
    <w:rsid w:val="05B70A19"/>
    <w:rsid w:val="05BF52D2"/>
    <w:rsid w:val="05FED02F"/>
    <w:rsid w:val="062BC111"/>
    <w:rsid w:val="063342DA"/>
    <w:rsid w:val="068132E3"/>
    <w:rsid w:val="068E1AE2"/>
    <w:rsid w:val="06E96837"/>
    <w:rsid w:val="070ABC5D"/>
    <w:rsid w:val="07476F66"/>
    <w:rsid w:val="076BAF98"/>
    <w:rsid w:val="07813DF9"/>
    <w:rsid w:val="07AF837A"/>
    <w:rsid w:val="07FB44D7"/>
    <w:rsid w:val="081D5BC1"/>
    <w:rsid w:val="0822308E"/>
    <w:rsid w:val="08313A7A"/>
    <w:rsid w:val="08572730"/>
    <w:rsid w:val="08692747"/>
    <w:rsid w:val="089883E9"/>
    <w:rsid w:val="089B4165"/>
    <w:rsid w:val="08CE5EFE"/>
    <w:rsid w:val="08D5827E"/>
    <w:rsid w:val="08D90378"/>
    <w:rsid w:val="08DADACC"/>
    <w:rsid w:val="08E73575"/>
    <w:rsid w:val="090FC776"/>
    <w:rsid w:val="0920B309"/>
    <w:rsid w:val="094C3F4F"/>
    <w:rsid w:val="098073E2"/>
    <w:rsid w:val="0992FFDB"/>
    <w:rsid w:val="0996AD6E"/>
    <w:rsid w:val="0997F677"/>
    <w:rsid w:val="09B8D3A5"/>
    <w:rsid w:val="09CD0ADB"/>
    <w:rsid w:val="09D5E61F"/>
    <w:rsid w:val="09FECD5B"/>
    <w:rsid w:val="0A0295D5"/>
    <w:rsid w:val="0A261F4C"/>
    <w:rsid w:val="0A76F281"/>
    <w:rsid w:val="0A7B47DF"/>
    <w:rsid w:val="0AB2F9FC"/>
    <w:rsid w:val="0ACDC965"/>
    <w:rsid w:val="0ACF7AAE"/>
    <w:rsid w:val="0B0EB0F8"/>
    <w:rsid w:val="0B4479A7"/>
    <w:rsid w:val="0B931637"/>
    <w:rsid w:val="0BA2B7C7"/>
    <w:rsid w:val="0BA5EC7F"/>
    <w:rsid w:val="0BB33DCE"/>
    <w:rsid w:val="0C1B97BC"/>
    <w:rsid w:val="0C3ED4E5"/>
    <w:rsid w:val="0C3F3389"/>
    <w:rsid w:val="0C76C72C"/>
    <w:rsid w:val="0C899BB1"/>
    <w:rsid w:val="0CAA8159"/>
    <w:rsid w:val="0CB4D585"/>
    <w:rsid w:val="0D352A84"/>
    <w:rsid w:val="0D35D770"/>
    <w:rsid w:val="0DB7681D"/>
    <w:rsid w:val="0DBE6390"/>
    <w:rsid w:val="0E0C336F"/>
    <w:rsid w:val="0E1EF5D9"/>
    <w:rsid w:val="0E4651BA"/>
    <w:rsid w:val="0E4E08DE"/>
    <w:rsid w:val="0E601A55"/>
    <w:rsid w:val="0F043E02"/>
    <w:rsid w:val="0F503282"/>
    <w:rsid w:val="0F5A243C"/>
    <w:rsid w:val="0FA2D1F3"/>
    <w:rsid w:val="0FA9D377"/>
    <w:rsid w:val="0FBAF223"/>
    <w:rsid w:val="0FE371EA"/>
    <w:rsid w:val="0FE70A46"/>
    <w:rsid w:val="1022DF92"/>
    <w:rsid w:val="1049474D"/>
    <w:rsid w:val="10594A51"/>
    <w:rsid w:val="107A427F"/>
    <w:rsid w:val="10D57612"/>
    <w:rsid w:val="10EC02E3"/>
    <w:rsid w:val="113064CC"/>
    <w:rsid w:val="11556778"/>
    <w:rsid w:val="115D0CD4"/>
    <w:rsid w:val="115DE959"/>
    <w:rsid w:val="117F424B"/>
    <w:rsid w:val="11DEC72A"/>
    <w:rsid w:val="12071A83"/>
    <w:rsid w:val="125782CA"/>
    <w:rsid w:val="1280989F"/>
    <w:rsid w:val="12887B48"/>
    <w:rsid w:val="12A6A560"/>
    <w:rsid w:val="12A719F8"/>
    <w:rsid w:val="12C319B2"/>
    <w:rsid w:val="12C904B9"/>
    <w:rsid w:val="12E17439"/>
    <w:rsid w:val="13507F71"/>
    <w:rsid w:val="135E67E6"/>
    <w:rsid w:val="137A978B"/>
    <w:rsid w:val="13D6BD5E"/>
    <w:rsid w:val="1423A3A5"/>
    <w:rsid w:val="1424E5F3"/>
    <w:rsid w:val="144D4556"/>
    <w:rsid w:val="145199DD"/>
    <w:rsid w:val="145528E3"/>
    <w:rsid w:val="145DB71F"/>
    <w:rsid w:val="14A6BF0D"/>
    <w:rsid w:val="14D63121"/>
    <w:rsid w:val="14E338B4"/>
    <w:rsid w:val="14FA783B"/>
    <w:rsid w:val="150E8AAA"/>
    <w:rsid w:val="151667EC"/>
    <w:rsid w:val="15446407"/>
    <w:rsid w:val="155A6101"/>
    <w:rsid w:val="159F88A3"/>
    <w:rsid w:val="15A734FE"/>
    <w:rsid w:val="15CC46C0"/>
    <w:rsid w:val="162B9F06"/>
    <w:rsid w:val="16428F6E"/>
    <w:rsid w:val="167F0915"/>
    <w:rsid w:val="16922116"/>
    <w:rsid w:val="16A5D7CB"/>
    <w:rsid w:val="16B3B31B"/>
    <w:rsid w:val="16D3DD82"/>
    <w:rsid w:val="16F3AF91"/>
    <w:rsid w:val="16FB048E"/>
    <w:rsid w:val="170986B5"/>
    <w:rsid w:val="171E3A03"/>
    <w:rsid w:val="1770B090"/>
    <w:rsid w:val="17717460"/>
    <w:rsid w:val="17979D32"/>
    <w:rsid w:val="17C15158"/>
    <w:rsid w:val="17CBB01C"/>
    <w:rsid w:val="17FD577A"/>
    <w:rsid w:val="182EBB6F"/>
    <w:rsid w:val="183CEC0C"/>
    <w:rsid w:val="18491212"/>
    <w:rsid w:val="184F4C41"/>
    <w:rsid w:val="18626292"/>
    <w:rsid w:val="186FE48F"/>
    <w:rsid w:val="188F7FF2"/>
    <w:rsid w:val="18BA0A64"/>
    <w:rsid w:val="18E1D3FD"/>
    <w:rsid w:val="19263FCB"/>
    <w:rsid w:val="19312842"/>
    <w:rsid w:val="194DB72C"/>
    <w:rsid w:val="196F2D8A"/>
    <w:rsid w:val="197622C4"/>
    <w:rsid w:val="198855E7"/>
    <w:rsid w:val="19A454E8"/>
    <w:rsid w:val="19E121FB"/>
    <w:rsid w:val="19EE01D1"/>
    <w:rsid w:val="19EE8374"/>
    <w:rsid w:val="1A14796C"/>
    <w:rsid w:val="1A170962"/>
    <w:rsid w:val="1A7CB544"/>
    <w:rsid w:val="1ABEF124"/>
    <w:rsid w:val="1B8F2AD0"/>
    <w:rsid w:val="1BCEC053"/>
    <w:rsid w:val="1BE000FD"/>
    <w:rsid w:val="1C233C2F"/>
    <w:rsid w:val="1C2EB58A"/>
    <w:rsid w:val="1C527553"/>
    <w:rsid w:val="1C68C904"/>
    <w:rsid w:val="1C97E3A4"/>
    <w:rsid w:val="1CD5A459"/>
    <w:rsid w:val="1CE41F51"/>
    <w:rsid w:val="1CE431F5"/>
    <w:rsid w:val="1D09091F"/>
    <w:rsid w:val="1D443BA4"/>
    <w:rsid w:val="1D6437B4"/>
    <w:rsid w:val="1D6A90B4"/>
    <w:rsid w:val="1D8D0C35"/>
    <w:rsid w:val="1DDEC324"/>
    <w:rsid w:val="1E049965"/>
    <w:rsid w:val="1E0E4DEA"/>
    <w:rsid w:val="1E53EF9E"/>
    <w:rsid w:val="1E8B4751"/>
    <w:rsid w:val="1E9D32FB"/>
    <w:rsid w:val="1ED17BF3"/>
    <w:rsid w:val="1F18154A"/>
    <w:rsid w:val="1F3A23EF"/>
    <w:rsid w:val="1F66564C"/>
    <w:rsid w:val="1F704F32"/>
    <w:rsid w:val="1F88FC3E"/>
    <w:rsid w:val="1F939E6D"/>
    <w:rsid w:val="1FA3C9E0"/>
    <w:rsid w:val="1FA8F45D"/>
    <w:rsid w:val="1FD082E3"/>
    <w:rsid w:val="1FDE6F0E"/>
    <w:rsid w:val="1FFCF97F"/>
    <w:rsid w:val="204370DE"/>
    <w:rsid w:val="2044ADB6"/>
    <w:rsid w:val="20462679"/>
    <w:rsid w:val="2046B0CC"/>
    <w:rsid w:val="205423F7"/>
    <w:rsid w:val="2083BAF0"/>
    <w:rsid w:val="20AE79F2"/>
    <w:rsid w:val="20B37220"/>
    <w:rsid w:val="20B3E5AB"/>
    <w:rsid w:val="20BF2D8B"/>
    <w:rsid w:val="20D94E69"/>
    <w:rsid w:val="20F9A5E8"/>
    <w:rsid w:val="210F9750"/>
    <w:rsid w:val="21863838"/>
    <w:rsid w:val="21B6C4CB"/>
    <w:rsid w:val="21C119AC"/>
    <w:rsid w:val="21C44B72"/>
    <w:rsid w:val="21CDF540"/>
    <w:rsid w:val="21DB6642"/>
    <w:rsid w:val="22188F92"/>
    <w:rsid w:val="2247A6D0"/>
    <w:rsid w:val="225C4C38"/>
    <w:rsid w:val="227C5546"/>
    <w:rsid w:val="227EBCE7"/>
    <w:rsid w:val="2280A862"/>
    <w:rsid w:val="22A461A1"/>
    <w:rsid w:val="22C0F00C"/>
    <w:rsid w:val="230E4667"/>
    <w:rsid w:val="232F94C1"/>
    <w:rsid w:val="23405B9C"/>
    <w:rsid w:val="2359FBE7"/>
    <w:rsid w:val="236A72DC"/>
    <w:rsid w:val="237B97A0"/>
    <w:rsid w:val="237E5320"/>
    <w:rsid w:val="239ED4C9"/>
    <w:rsid w:val="23A03708"/>
    <w:rsid w:val="23AEB8AC"/>
    <w:rsid w:val="23BB5BB2"/>
    <w:rsid w:val="240BD10C"/>
    <w:rsid w:val="24170352"/>
    <w:rsid w:val="242A9AA4"/>
    <w:rsid w:val="242FAAA1"/>
    <w:rsid w:val="244CD5B8"/>
    <w:rsid w:val="245FBDEB"/>
    <w:rsid w:val="24684EA3"/>
    <w:rsid w:val="24CDB9FA"/>
    <w:rsid w:val="24E52B79"/>
    <w:rsid w:val="25671B54"/>
    <w:rsid w:val="25B814AE"/>
    <w:rsid w:val="25F58F67"/>
    <w:rsid w:val="25FA34D1"/>
    <w:rsid w:val="26617DD9"/>
    <w:rsid w:val="26867928"/>
    <w:rsid w:val="26B03266"/>
    <w:rsid w:val="26B095DD"/>
    <w:rsid w:val="26C74673"/>
    <w:rsid w:val="26D9D417"/>
    <w:rsid w:val="26E3D9F4"/>
    <w:rsid w:val="27101165"/>
    <w:rsid w:val="27143072"/>
    <w:rsid w:val="275DBFF7"/>
    <w:rsid w:val="27672D5D"/>
    <w:rsid w:val="279E9714"/>
    <w:rsid w:val="27BE1BB4"/>
    <w:rsid w:val="2827E5A2"/>
    <w:rsid w:val="2834D845"/>
    <w:rsid w:val="286E4A4B"/>
    <w:rsid w:val="28861641"/>
    <w:rsid w:val="28D4538F"/>
    <w:rsid w:val="28D50201"/>
    <w:rsid w:val="28DC0ABD"/>
    <w:rsid w:val="28DF12F4"/>
    <w:rsid w:val="28E3D43E"/>
    <w:rsid w:val="28FE3C28"/>
    <w:rsid w:val="29266376"/>
    <w:rsid w:val="293EC70E"/>
    <w:rsid w:val="2951959C"/>
    <w:rsid w:val="29600E87"/>
    <w:rsid w:val="298BE4C5"/>
    <w:rsid w:val="299966AF"/>
    <w:rsid w:val="29B210B5"/>
    <w:rsid w:val="29C25981"/>
    <w:rsid w:val="29C59D2E"/>
    <w:rsid w:val="29F797E0"/>
    <w:rsid w:val="2A02F3C3"/>
    <w:rsid w:val="2A07D300"/>
    <w:rsid w:val="2A0CFEE6"/>
    <w:rsid w:val="2A2A54BE"/>
    <w:rsid w:val="2A52C982"/>
    <w:rsid w:val="2A531AA2"/>
    <w:rsid w:val="2A73F2EA"/>
    <w:rsid w:val="2A8BCC7B"/>
    <w:rsid w:val="2AAD5052"/>
    <w:rsid w:val="2AB56DB2"/>
    <w:rsid w:val="2ADC8827"/>
    <w:rsid w:val="2AE500FD"/>
    <w:rsid w:val="2AEF71C0"/>
    <w:rsid w:val="2AFE3C0D"/>
    <w:rsid w:val="2B1BC69F"/>
    <w:rsid w:val="2B24D603"/>
    <w:rsid w:val="2B2B3C09"/>
    <w:rsid w:val="2B32912F"/>
    <w:rsid w:val="2B84E5D7"/>
    <w:rsid w:val="2B8DD694"/>
    <w:rsid w:val="2B96D69E"/>
    <w:rsid w:val="2BA2EE03"/>
    <w:rsid w:val="2BAB422F"/>
    <w:rsid w:val="2BBDB703"/>
    <w:rsid w:val="2C1EAB12"/>
    <w:rsid w:val="2C2C0528"/>
    <w:rsid w:val="2C2F5BBD"/>
    <w:rsid w:val="2C590234"/>
    <w:rsid w:val="2C5963F7"/>
    <w:rsid w:val="2C5A781F"/>
    <w:rsid w:val="2CA463EB"/>
    <w:rsid w:val="2CB79700"/>
    <w:rsid w:val="2CC8B7A0"/>
    <w:rsid w:val="2D1CFF48"/>
    <w:rsid w:val="2D1E1596"/>
    <w:rsid w:val="2D44A3A7"/>
    <w:rsid w:val="2D54E544"/>
    <w:rsid w:val="2DAAC28E"/>
    <w:rsid w:val="2DCD958F"/>
    <w:rsid w:val="2DD62FE6"/>
    <w:rsid w:val="2E01F77A"/>
    <w:rsid w:val="2E5923A0"/>
    <w:rsid w:val="2E918B0D"/>
    <w:rsid w:val="2EA6640D"/>
    <w:rsid w:val="2EF80183"/>
    <w:rsid w:val="2F5A7717"/>
    <w:rsid w:val="2F92E5BC"/>
    <w:rsid w:val="2FAE0892"/>
    <w:rsid w:val="2FDC21EC"/>
    <w:rsid w:val="2FEF37C2"/>
    <w:rsid w:val="302F9496"/>
    <w:rsid w:val="30767784"/>
    <w:rsid w:val="30AF3FFC"/>
    <w:rsid w:val="30B48225"/>
    <w:rsid w:val="30D7930C"/>
    <w:rsid w:val="30DE7892"/>
    <w:rsid w:val="3111110F"/>
    <w:rsid w:val="312DE942"/>
    <w:rsid w:val="3132AA48"/>
    <w:rsid w:val="3146A4DE"/>
    <w:rsid w:val="31845361"/>
    <w:rsid w:val="318A6494"/>
    <w:rsid w:val="31B25841"/>
    <w:rsid w:val="31CDF12C"/>
    <w:rsid w:val="32142776"/>
    <w:rsid w:val="3235277D"/>
    <w:rsid w:val="32E5A954"/>
    <w:rsid w:val="32EC4899"/>
    <w:rsid w:val="3307A1D4"/>
    <w:rsid w:val="331FEC36"/>
    <w:rsid w:val="332634F5"/>
    <w:rsid w:val="33559796"/>
    <w:rsid w:val="3359AB2B"/>
    <w:rsid w:val="336521EF"/>
    <w:rsid w:val="337C8DFF"/>
    <w:rsid w:val="33A3ABE9"/>
    <w:rsid w:val="33C0C652"/>
    <w:rsid w:val="33D2A5AE"/>
    <w:rsid w:val="33D77CA2"/>
    <w:rsid w:val="33E80E4F"/>
    <w:rsid w:val="340990F7"/>
    <w:rsid w:val="349FEA96"/>
    <w:rsid w:val="34CD7BF1"/>
    <w:rsid w:val="356101E1"/>
    <w:rsid w:val="35852CA4"/>
    <w:rsid w:val="359D0222"/>
    <w:rsid w:val="35AAF5FD"/>
    <w:rsid w:val="35B44B74"/>
    <w:rsid w:val="35C462EE"/>
    <w:rsid w:val="35E48232"/>
    <w:rsid w:val="35F1E1C1"/>
    <w:rsid w:val="360A55FC"/>
    <w:rsid w:val="3618537A"/>
    <w:rsid w:val="3642623A"/>
    <w:rsid w:val="3647EA73"/>
    <w:rsid w:val="36962AFA"/>
    <w:rsid w:val="36C52178"/>
    <w:rsid w:val="36D30C51"/>
    <w:rsid w:val="36DEF7F8"/>
    <w:rsid w:val="36F0E9A8"/>
    <w:rsid w:val="370C28A7"/>
    <w:rsid w:val="37272248"/>
    <w:rsid w:val="3751298D"/>
    <w:rsid w:val="37B21F73"/>
    <w:rsid w:val="37B56FFD"/>
    <w:rsid w:val="37BA3AF4"/>
    <w:rsid w:val="37C15A1D"/>
    <w:rsid w:val="37FA49A7"/>
    <w:rsid w:val="3836E62F"/>
    <w:rsid w:val="384084C9"/>
    <w:rsid w:val="3856AD36"/>
    <w:rsid w:val="385EA597"/>
    <w:rsid w:val="3860F1D9"/>
    <w:rsid w:val="386EDCB2"/>
    <w:rsid w:val="389263C4"/>
    <w:rsid w:val="38E2E3AA"/>
    <w:rsid w:val="39211990"/>
    <w:rsid w:val="39961A08"/>
    <w:rsid w:val="399B82C6"/>
    <w:rsid w:val="39AC5A66"/>
    <w:rsid w:val="39E32463"/>
    <w:rsid w:val="39FCC23A"/>
    <w:rsid w:val="39FDF6F2"/>
    <w:rsid w:val="3A23B02B"/>
    <w:rsid w:val="3A51B172"/>
    <w:rsid w:val="3A8B6F24"/>
    <w:rsid w:val="3A945CB4"/>
    <w:rsid w:val="3A9F1ED6"/>
    <w:rsid w:val="3AE8674A"/>
    <w:rsid w:val="3B55C059"/>
    <w:rsid w:val="3B5B0CCE"/>
    <w:rsid w:val="3B97156B"/>
    <w:rsid w:val="3B9963FC"/>
    <w:rsid w:val="3BC84E87"/>
    <w:rsid w:val="3BF46E28"/>
    <w:rsid w:val="3C35BCC3"/>
    <w:rsid w:val="3C3CB837"/>
    <w:rsid w:val="3C7461E9"/>
    <w:rsid w:val="3C807337"/>
    <w:rsid w:val="3C8ECC94"/>
    <w:rsid w:val="3CCDBACA"/>
    <w:rsid w:val="3CF7E6F8"/>
    <w:rsid w:val="3D0EE487"/>
    <w:rsid w:val="3D3B5D85"/>
    <w:rsid w:val="3D602B2C"/>
    <w:rsid w:val="3E3AC8A8"/>
    <w:rsid w:val="3E5CC2E4"/>
    <w:rsid w:val="3E71C0C5"/>
    <w:rsid w:val="3EB53034"/>
    <w:rsid w:val="3F074B33"/>
    <w:rsid w:val="3F44E64E"/>
    <w:rsid w:val="3F89CCB1"/>
    <w:rsid w:val="3F98EAAA"/>
    <w:rsid w:val="3FB02A31"/>
    <w:rsid w:val="3FF5AC12"/>
    <w:rsid w:val="400780C4"/>
    <w:rsid w:val="40270029"/>
    <w:rsid w:val="4093BBD2"/>
    <w:rsid w:val="4097CBEE"/>
    <w:rsid w:val="40A31B94"/>
    <w:rsid w:val="40C5FC62"/>
    <w:rsid w:val="40DC3BCA"/>
    <w:rsid w:val="40E06D76"/>
    <w:rsid w:val="411E19CE"/>
    <w:rsid w:val="412C3605"/>
    <w:rsid w:val="4142D21B"/>
    <w:rsid w:val="414329E6"/>
    <w:rsid w:val="415B0621"/>
    <w:rsid w:val="416CBAF2"/>
    <w:rsid w:val="41A12BED"/>
    <w:rsid w:val="41C516CD"/>
    <w:rsid w:val="41C67EE5"/>
    <w:rsid w:val="41CA4AA5"/>
    <w:rsid w:val="42645232"/>
    <w:rsid w:val="42774CAA"/>
    <w:rsid w:val="4278181C"/>
    <w:rsid w:val="4296F536"/>
    <w:rsid w:val="42B60A4D"/>
    <w:rsid w:val="42B9EA2F"/>
    <w:rsid w:val="42BCAE91"/>
    <w:rsid w:val="43283A06"/>
    <w:rsid w:val="432EC8BE"/>
    <w:rsid w:val="434D87C3"/>
    <w:rsid w:val="43661B06"/>
    <w:rsid w:val="43892E43"/>
    <w:rsid w:val="43A40444"/>
    <w:rsid w:val="43AE8A99"/>
    <w:rsid w:val="43B9D3E4"/>
    <w:rsid w:val="43E9C39A"/>
    <w:rsid w:val="43F22B07"/>
    <w:rsid w:val="440A3F24"/>
    <w:rsid w:val="441D3273"/>
    <w:rsid w:val="446BED25"/>
    <w:rsid w:val="44839B54"/>
    <w:rsid w:val="4487BC8B"/>
    <w:rsid w:val="449C3265"/>
    <w:rsid w:val="44B4B680"/>
    <w:rsid w:val="4532794A"/>
    <w:rsid w:val="453CC9ED"/>
    <w:rsid w:val="456B3D11"/>
    <w:rsid w:val="456B76EB"/>
    <w:rsid w:val="4587DC82"/>
    <w:rsid w:val="45937F8E"/>
    <w:rsid w:val="459A027A"/>
    <w:rsid w:val="45C3440F"/>
    <w:rsid w:val="45F18AF1"/>
    <w:rsid w:val="46242E82"/>
    <w:rsid w:val="462B7D1F"/>
    <w:rsid w:val="464005CB"/>
    <w:rsid w:val="4668954A"/>
    <w:rsid w:val="46847249"/>
    <w:rsid w:val="4692A9CE"/>
    <w:rsid w:val="469C04C7"/>
    <w:rsid w:val="470A77D4"/>
    <w:rsid w:val="472F4FEF"/>
    <w:rsid w:val="476B8B9E"/>
    <w:rsid w:val="4791675B"/>
    <w:rsid w:val="47B1D243"/>
    <w:rsid w:val="47D2352B"/>
    <w:rsid w:val="48106D71"/>
    <w:rsid w:val="4835EBE8"/>
    <w:rsid w:val="48426334"/>
    <w:rsid w:val="485CAAD5"/>
    <w:rsid w:val="48CB2050"/>
    <w:rsid w:val="48F577BE"/>
    <w:rsid w:val="48F850A3"/>
    <w:rsid w:val="49035349"/>
    <w:rsid w:val="4935DDBC"/>
    <w:rsid w:val="49531630"/>
    <w:rsid w:val="496C0D4E"/>
    <w:rsid w:val="496C2E9A"/>
    <w:rsid w:val="497C8875"/>
    <w:rsid w:val="49899824"/>
    <w:rsid w:val="49B42B58"/>
    <w:rsid w:val="49D4043E"/>
    <w:rsid w:val="49F7F357"/>
    <w:rsid w:val="49FD5C3E"/>
    <w:rsid w:val="4A13877D"/>
    <w:rsid w:val="4A21B201"/>
    <w:rsid w:val="4A3EAE34"/>
    <w:rsid w:val="4A608929"/>
    <w:rsid w:val="4A69CBFE"/>
    <w:rsid w:val="4A963FC0"/>
    <w:rsid w:val="4A9C86A2"/>
    <w:rsid w:val="4A9F79E8"/>
    <w:rsid w:val="4AC4FC14"/>
    <w:rsid w:val="4AEEB552"/>
    <w:rsid w:val="4AEEE691"/>
    <w:rsid w:val="4AF29CE4"/>
    <w:rsid w:val="4AF7F5B8"/>
    <w:rsid w:val="4B29EFAC"/>
    <w:rsid w:val="4B30C3A4"/>
    <w:rsid w:val="4B371B70"/>
    <w:rsid w:val="4B480E33"/>
    <w:rsid w:val="4B4FFBB9"/>
    <w:rsid w:val="4B751D22"/>
    <w:rsid w:val="4B7D7F8A"/>
    <w:rsid w:val="4B9636DB"/>
    <w:rsid w:val="4BA8B1B5"/>
    <w:rsid w:val="4BAF57DE"/>
    <w:rsid w:val="4BC1A934"/>
    <w:rsid w:val="4BDA7E95"/>
    <w:rsid w:val="4C135B96"/>
    <w:rsid w:val="4C2FF165"/>
    <w:rsid w:val="4C3B55E9"/>
    <w:rsid w:val="4CA08954"/>
    <w:rsid w:val="4CE52C88"/>
    <w:rsid w:val="4CED3AF8"/>
    <w:rsid w:val="4D095D0B"/>
    <w:rsid w:val="4D2696DB"/>
    <w:rsid w:val="4D43FB3B"/>
    <w:rsid w:val="4D7F8AF4"/>
    <w:rsid w:val="4D965FE9"/>
    <w:rsid w:val="4DAC18F2"/>
    <w:rsid w:val="4DE02549"/>
    <w:rsid w:val="4DEF8FA8"/>
    <w:rsid w:val="4DF7C795"/>
    <w:rsid w:val="4DFC9CD6"/>
    <w:rsid w:val="4E0E2D0C"/>
    <w:rsid w:val="4E15CDC9"/>
    <w:rsid w:val="4E50E98C"/>
    <w:rsid w:val="4E5FD754"/>
    <w:rsid w:val="4E6EBC32"/>
    <w:rsid w:val="4E8842EC"/>
    <w:rsid w:val="4EAF84E1"/>
    <w:rsid w:val="4EC98C67"/>
    <w:rsid w:val="4EE4000A"/>
    <w:rsid w:val="4EFD4C26"/>
    <w:rsid w:val="4F121F57"/>
    <w:rsid w:val="4F3485C7"/>
    <w:rsid w:val="4F49DB82"/>
    <w:rsid w:val="4F6C42F4"/>
    <w:rsid w:val="5004CE74"/>
    <w:rsid w:val="501B7F56"/>
    <w:rsid w:val="501CCD4A"/>
    <w:rsid w:val="502605AB"/>
    <w:rsid w:val="505083F4"/>
    <w:rsid w:val="505AFCDD"/>
    <w:rsid w:val="50883F3F"/>
    <w:rsid w:val="50AE335C"/>
    <w:rsid w:val="50FB82AA"/>
    <w:rsid w:val="51036288"/>
    <w:rsid w:val="511F3C51"/>
    <w:rsid w:val="51394490"/>
    <w:rsid w:val="51888A4E"/>
    <w:rsid w:val="51A9CC1F"/>
    <w:rsid w:val="51AE220E"/>
    <w:rsid w:val="51B06E2F"/>
    <w:rsid w:val="51BF8551"/>
    <w:rsid w:val="51C724F0"/>
    <w:rsid w:val="51E1D086"/>
    <w:rsid w:val="528CD3FA"/>
    <w:rsid w:val="52C1000C"/>
    <w:rsid w:val="52EC9ABD"/>
    <w:rsid w:val="53028375"/>
    <w:rsid w:val="53245AAF"/>
    <w:rsid w:val="53532018"/>
    <w:rsid w:val="537CB299"/>
    <w:rsid w:val="539A564C"/>
    <w:rsid w:val="53B3C39A"/>
    <w:rsid w:val="54424E3E"/>
    <w:rsid w:val="54B0B833"/>
    <w:rsid w:val="54E31277"/>
    <w:rsid w:val="54EEF079"/>
    <w:rsid w:val="555B0E05"/>
    <w:rsid w:val="5564D258"/>
    <w:rsid w:val="55E732B6"/>
    <w:rsid w:val="5630F883"/>
    <w:rsid w:val="5637C45A"/>
    <w:rsid w:val="5651526F"/>
    <w:rsid w:val="5679CE17"/>
    <w:rsid w:val="567C15F9"/>
    <w:rsid w:val="568DB632"/>
    <w:rsid w:val="5691ABA5"/>
    <w:rsid w:val="56A898C2"/>
    <w:rsid w:val="56BEEA72"/>
    <w:rsid w:val="56C8E4F3"/>
    <w:rsid w:val="56D5E992"/>
    <w:rsid w:val="56E6F6F7"/>
    <w:rsid w:val="5717DEFF"/>
    <w:rsid w:val="572173F0"/>
    <w:rsid w:val="57404B87"/>
    <w:rsid w:val="574A36C7"/>
    <w:rsid w:val="5760451D"/>
    <w:rsid w:val="577751AF"/>
    <w:rsid w:val="57D6682E"/>
    <w:rsid w:val="57FBBF8E"/>
    <w:rsid w:val="580F395A"/>
    <w:rsid w:val="58159E78"/>
    <w:rsid w:val="5826913B"/>
    <w:rsid w:val="58298693"/>
    <w:rsid w:val="5867C85B"/>
    <w:rsid w:val="58A5093E"/>
    <w:rsid w:val="58A81760"/>
    <w:rsid w:val="591718AA"/>
    <w:rsid w:val="59228D35"/>
    <w:rsid w:val="59473D03"/>
    <w:rsid w:val="595D8F60"/>
    <w:rsid w:val="59812F31"/>
    <w:rsid w:val="599686A0"/>
    <w:rsid w:val="59B16ED9"/>
    <w:rsid w:val="59C2619C"/>
    <w:rsid w:val="59C2B371"/>
    <w:rsid w:val="59CFC9A6"/>
    <w:rsid w:val="59D401F9"/>
    <w:rsid w:val="59F411A9"/>
    <w:rsid w:val="59FC44E5"/>
    <w:rsid w:val="5A1DC90C"/>
    <w:rsid w:val="5A301CA8"/>
    <w:rsid w:val="5A477CB1"/>
    <w:rsid w:val="5A75278A"/>
    <w:rsid w:val="5AD4B85B"/>
    <w:rsid w:val="5AF6A8CD"/>
    <w:rsid w:val="5B5B8642"/>
    <w:rsid w:val="5B612755"/>
    <w:rsid w:val="5B80A62C"/>
    <w:rsid w:val="5BB3B1F5"/>
    <w:rsid w:val="5C186701"/>
    <w:rsid w:val="5C437A26"/>
    <w:rsid w:val="5C6AC256"/>
    <w:rsid w:val="5C6D38AC"/>
    <w:rsid w:val="5C91AD13"/>
    <w:rsid w:val="5C9AFAAE"/>
    <w:rsid w:val="5CA33CA0"/>
    <w:rsid w:val="5CCB3CF5"/>
    <w:rsid w:val="5CD86247"/>
    <w:rsid w:val="5CFCF7B6"/>
    <w:rsid w:val="5D2B4CCA"/>
    <w:rsid w:val="5D629366"/>
    <w:rsid w:val="5DAF34A0"/>
    <w:rsid w:val="5E097933"/>
    <w:rsid w:val="5E1AAE26"/>
    <w:rsid w:val="5E42C005"/>
    <w:rsid w:val="5E6EFADC"/>
    <w:rsid w:val="5E84DFFC"/>
    <w:rsid w:val="5E9DC045"/>
    <w:rsid w:val="5EAF6471"/>
    <w:rsid w:val="5EC33EBC"/>
    <w:rsid w:val="5ECFB608"/>
    <w:rsid w:val="5EE0B788"/>
    <w:rsid w:val="5EF1ECBB"/>
    <w:rsid w:val="5F243791"/>
    <w:rsid w:val="5F2A3A17"/>
    <w:rsid w:val="5FAB0707"/>
    <w:rsid w:val="5FF72125"/>
    <w:rsid w:val="5FFD1D04"/>
    <w:rsid w:val="60499E5F"/>
    <w:rsid w:val="60559779"/>
    <w:rsid w:val="605A4ED0"/>
    <w:rsid w:val="605F0F1D"/>
    <w:rsid w:val="60615712"/>
    <w:rsid w:val="6063532D"/>
    <w:rsid w:val="607948C9"/>
    <w:rsid w:val="60953EBD"/>
    <w:rsid w:val="609F9DE0"/>
    <w:rsid w:val="60B6CC67"/>
    <w:rsid w:val="60C007F2"/>
    <w:rsid w:val="60C88C38"/>
    <w:rsid w:val="60EA5B22"/>
    <w:rsid w:val="61013169"/>
    <w:rsid w:val="61142B3C"/>
    <w:rsid w:val="61198B66"/>
    <w:rsid w:val="6121F688"/>
    <w:rsid w:val="6163F19C"/>
    <w:rsid w:val="61642217"/>
    <w:rsid w:val="619E8BAC"/>
    <w:rsid w:val="619EAE18"/>
    <w:rsid w:val="61A69B9E"/>
    <w:rsid w:val="61B485FC"/>
    <w:rsid w:val="61B61BA0"/>
    <w:rsid w:val="61EEF8B6"/>
    <w:rsid w:val="61FC8686"/>
    <w:rsid w:val="61FD2773"/>
    <w:rsid w:val="620E97FD"/>
    <w:rsid w:val="622E194E"/>
    <w:rsid w:val="624205C0"/>
    <w:rsid w:val="626FCD8B"/>
    <w:rsid w:val="62771F8E"/>
    <w:rsid w:val="62ABA8FF"/>
    <w:rsid w:val="62B2BBAA"/>
    <w:rsid w:val="6328A3EE"/>
    <w:rsid w:val="638FF149"/>
    <w:rsid w:val="6398F7D4"/>
    <w:rsid w:val="63AA685E"/>
    <w:rsid w:val="63C9E9AF"/>
    <w:rsid w:val="63D6CB86"/>
    <w:rsid w:val="641066DE"/>
    <w:rsid w:val="642896B2"/>
    <w:rsid w:val="644EF9B6"/>
    <w:rsid w:val="6467614B"/>
    <w:rsid w:val="64975101"/>
    <w:rsid w:val="64F410E5"/>
    <w:rsid w:val="64FE4470"/>
    <w:rsid w:val="651436B8"/>
    <w:rsid w:val="652DBFF3"/>
    <w:rsid w:val="652EEE17"/>
    <w:rsid w:val="6534C835"/>
    <w:rsid w:val="65474DEC"/>
    <w:rsid w:val="65478F22"/>
    <w:rsid w:val="654D0DA7"/>
    <w:rsid w:val="655A159A"/>
    <w:rsid w:val="655C69F3"/>
    <w:rsid w:val="655C9CBA"/>
    <w:rsid w:val="65721E20"/>
    <w:rsid w:val="65A17693"/>
    <w:rsid w:val="65F2C760"/>
    <w:rsid w:val="66428EAA"/>
    <w:rsid w:val="6647D286"/>
    <w:rsid w:val="66A8D22A"/>
    <w:rsid w:val="66C7AC72"/>
    <w:rsid w:val="670473D9"/>
    <w:rsid w:val="67554F9F"/>
    <w:rsid w:val="677508BD"/>
    <w:rsid w:val="6778CE22"/>
    <w:rsid w:val="679516E9"/>
    <w:rsid w:val="67A1D0D3"/>
    <w:rsid w:val="67C9A7E2"/>
    <w:rsid w:val="68045B6D"/>
    <w:rsid w:val="6833AFC8"/>
    <w:rsid w:val="6863626C"/>
    <w:rsid w:val="6877E555"/>
    <w:rsid w:val="68CB19D7"/>
    <w:rsid w:val="68CBA42A"/>
    <w:rsid w:val="68CF39EF"/>
    <w:rsid w:val="6903CA9F"/>
    <w:rsid w:val="691A26CE"/>
    <w:rsid w:val="693DA134"/>
    <w:rsid w:val="69839911"/>
    <w:rsid w:val="6985E553"/>
    <w:rsid w:val="6989E62E"/>
    <w:rsid w:val="69B1AD83"/>
    <w:rsid w:val="69BB6076"/>
    <w:rsid w:val="69E0F9DE"/>
    <w:rsid w:val="69EE6F05"/>
    <w:rsid w:val="69F6CD42"/>
    <w:rsid w:val="69FCA4D6"/>
    <w:rsid w:val="6A297190"/>
    <w:rsid w:val="6A2A15DC"/>
    <w:rsid w:val="6A2D86BD"/>
    <w:rsid w:val="6A301CCF"/>
    <w:rsid w:val="6A47D334"/>
    <w:rsid w:val="6A66EA38"/>
    <w:rsid w:val="6A7A622A"/>
    <w:rsid w:val="6A7DD792"/>
    <w:rsid w:val="6AB5F72F"/>
    <w:rsid w:val="6AE572D9"/>
    <w:rsid w:val="6AF52A5F"/>
    <w:rsid w:val="6B1F6972"/>
    <w:rsid w:val="6B672F88"/>
    <w:rsid w:val="6B7A2DC4"/>
    <w:rsid w:val="6B9AF300"/>
    <w:rsid w:val="6BA370BC"/>
    <w:rsid w:val="6BA39F2E"/>
    <w:rsid w:val="6BAEC988"/>
    <w:rsid w:val="6C0584D6"/>
    <w:rsid w:val="6C077590"/>
    <w:rsid w:val="6C0B86E0"/>
    <w:rsid w:val="6C0D7547"/>
    <w:rsid w:val="6C10B817"/>
    <w:rsid w:val="6C419123"/>
    <w:rsid w:val="6C56DDE3"/>
    <w:rsid w:val="6CE94E45"/>
    <w:rsid w:val="6D1158FC"/>
    <w:rsid w:val="6D85BB1A"/>
    <w:rsid w:val="6DBC9EEB"/>
    <w:rsid w:val="6DC22772"/>
    <w:rsid w:val="6DC5870A"/>
    <w:rsid w:val="6DCEAE2F"/>
    <w:rsid w:val="6DE18A89"/>
    <w:rsid w:val="6DF4F5E0"/>
    <w:rsid w:val="6E1B5B8C"/>
    <w:rsid w:val="6E4B6440"/>
    <w:rsid w:val="6E91688E"/>
    <w:rsid w:val="6EAC8BFB"/>
    <w:rsid w:val="6EC47E39"/>
    <w:rsid w:val="6F12EFCA"/>
    <w:rsid w:val="6F61576B"/>
    <w:rsid w:val="6F974810"/>
    <w:rsid w:val="6F9C8809"/>
    <w:rsid w:val="6FF29F5B"/>
    <w:rsid w:val="7010F850"/>
    <w:rsid w:val="701CDEEB"/>
    <w:rsid w:val="7046327D"/>
    <w:rsid w:val="704FB470"/>
    <w:rsid w:val="70604E9A"/>
    <w:rsid w:val="70BD6F7C"/>
    <w:rsid w:val="70FA97D6"/>
    <w:rsid w:val="713D39BE"/>
    <w:rsid w:val="714ED85F"/>
    <w:rsid w:val="715E9584"/>
    <w:rsid w:val="717082CE"/>
    <w:rsid w:val="71901C8C"/>
    <w:rsid w:val="71912DCA"/>
    <w:rsid w:val="71AAC7A5"/>
    <w:rsid w:val="71B8AF4C"/>
    <w:rsid w:val="71C0DDA7"/>
    <w:rsid w:val="71E501E5"/>
    <w:rsid w:val="72D0CCFA"/>
    <w:rsid w:val="72D5F4A0"/>
    <w:rsid w:val="72D82D48"/>
    <w:rsid w:val="72EF3E1F"/>
    <w:rsid w:val="730647C4"/>
    <w:rsid w:val="732D275D"/>
    <w:rsid w:val="735E0FAD"/>
    <w:rsid w:val="73701A7D"/>
    <w:rsid w:val="73B13410"/>
    <w:rsid w:val="73CD3890"/>
    <w:rsid w:val="73E2C65B"/>
    <w:rsid w:val="745A0DE8"/>
    <w:rsid w:val="7462BCA2"/>
    <w:rsid w:val="749DB94C"/>
    <w:rsid w:val="74A82390"/>
    <w:rsid w:val="74F4602A"/>
    <w:rsid w:val="751232D0"/>
    <w:rsid w:val="7572C91A"/>
    <w:rsid w:val="7579AC52"/>
    <w:rsid w:val="75C1A9AA"/>
    <w:rsid w:val="75C4FBF3"/>
    <w:rsid w:val="75CEFAC0"/>
    <w:rsid w:val="75F9801A"/>
    <w:rsid w:val="75FC48DC"/>
    <w:rsid w:val="760B0F34"/>
    <w:rsid w:val="760D9562"/>
    <w:rsid w:val="762DC889"/>
    <w:rsid w:val="7631FB64"/>
    <w:rsid w:val="7640FB5B"/>
    <w:rsid w:val="7643F3F1"/>
    <w:rsid w:val="7678EE7C"/>
    <w:rsid w:val="76E6260B"/>
    <w:rsid w:val="7703E42A"/>
    <w:rsid w:val="770E997B"/>
    <w:rsid w:val="777A4B23"/>
    <w:rsid w:val="77BA4EB4"/>
    <w:rsid w:val="77DCCBBC"/>
    <w:rsid w:val="77FD87AA"/>
    <w:rsid w:val="7849D392"/>
    <w:rsid w:val="78544369"/>
    <w:rsid w:val="7881F66C"/>
    <w:rsid w:val="78820DB5"/>
    <w:rsid w:val="789D2118"/>
    <w:rsid w:val="789E8E54"/>
    <w:rsid w:val="78AA69DC"/>
    <w:rsid w:val="7903ACC3"/>
    <w:rsid w:val="7913D836"/>
    <w:rsid w:val="7933E99E"/>
    <w:rsid w:val="793EC3AC"/>
    <w:rsid w:val="79C0FCB4"/>
    <w:rsid w:val="79FDF9E1"/>
    <w:rsid w:val="7A038133"/>
    <w:rsid w:val="7A42A7AD"/>
    <w:rsid w:val="7AC03E89"/>
    <w:rsid w:val="7AC6FD0A"/>
    <w:rsid w:val="7ACFB9FF"/>
    <w:rsid w:val="7AE10685"/>
    <w:rsid w:val="7B146C7E"/>
    <w:rsid w:val="7B18FCDD"/>
    <w:rsid w:val="7B31D4CE"/>
    <w:rsid w:val="7B565F61"/>
    <w:rsid w:val="7B7ECAF9"/>
    <w:rsid w:val="7BB9972E"/>
    <w:rsid w:val="7C64A369"/>
    <w:rsid w:val="7C6D01AD"/>
    <w:rsid w:val="7C74369C"/>
    <w:rsid w:val="7C8CE67E"/>
    <w:rsid w:val="7CB0BFDA"/>
    <w:rsid w:val="7CBE07E9"/>
    <w:rsid w:val="7CC32C9C"/>
    <w:rsid w:val="7CE9BECC"/>
    <w:rsid w:val="7CF340E8"/>
    <w:rsid w:val="7D178EFD"/>
    <w:rsid w:val="7D741AD6"/>
    <w:rsid w:val="7D90742A"/>
    <w:rsid w:val="7D92BA63"/>
    <w:rsid w:val="7DB894F3"/>
    <w:rsid w:val="7DE463EC"/>
    <w:rsid w:val="7E18A747"/>
    <w:rsid w:val="7E504D33"/>
    <w:rsid w:val="7E5301C6"/>
    <w:rsid w:val="7E8C9687"/>
    <w:rsid w:val="7EAE584E"/>
    <w:rsid w:val="7EE60573"/>
    <w:rsid w:val="7F01D0B7"/>
    <w:rsid w:val="7F90B427"/>
    <w:rsid w:val="7FC279F7"/>
    <w:rsid w:val="7FC6947C"/>
    <w:rsid w:val="7FDCE741"/>
    <w:rsid w:val="7F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3034"/>
  <w15:chartTrackingRefBased/>
  <w15:docId w15:val="{3639B20A-41E5-487B-9660-60851465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SANTOS MILICI .</dc:creator>
  <keywords/>
  <dc:description/>
  <lastModifiedBy>BRUNO SANTOS MILICI .</lastModifiedBy>
  <revision>66</revision>
  <dcterms:created xsi:type="dcterms:W3CDTF">2024-02-28T05:42:00.0000000Z</dcterms:created>
  <dcterms:modified xsi:type="dcterms:W3CDTF">2024-03-16T19:06:50.4713017Z</dcterms:modified>
</coreProperties>
</file>